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CE51" w14:textId="250D441D" w:rsidR="00645C69" w:rsidRPr="00C711E8" w:rsidRDefault="00645C69" w:rsidP="00537B30">
      <w:pPr>
        <w:pStyle w:val="berschrift1"/>
        <w:rPr>
          <w:lang w:val="en-US"/>
        </w:rPr>
      </w:pPr>
      <w:bookmarkStart w:id="0" w:name="_Hlk76554568"/>
      <w:r w:rsidRPr="00C711E8">
        <w:rPr>
          <w:lang w:val="en-US"/>
        </w:rPr>
        <w:t xml:space="preserve">Appendix </w:t>
      </w:r>
      <w:r w:rsidR="007176DC" w:rsidRPr="00C711E8">
        <w:rPr>
          <w:lang w:val="en-US"/>
        </w:rPr>
        <w:t>A: ODD protocol</w:t>
      </w:r>
    </w:p>
    <w:p w14:paraId="04D45DCE" w14:textId="79B64869" w:rsidR="007570AB" w:rsidRPr="00C711E8" w:rsidRDefault="007570AB" w:rsidP="007570AB">
      <w:pPr>
        <w:pStyle w:val="berschrift2"/>
        <w:rPr>
          <w:lang w:val="en-US"/>
        </w:rPr>
      </w:pPr>
      <w:r w:rsidRPr="00C711E8">
        <w:rPr>
          <w:lang w:val="en-US"/>
        </w:rPr>
        <w:t>Purpose and patterns</w:t>
      </w:r>
    </w:p>
    <w:p w14:paraId="621F6640" w14:textId="126996D2" w:rsidR="007570AB" w:rsidRPr="00C711E8" w:rsidRDefault="007570AB" w:rsidP="007570AB">
      <w:pPr>
        <w:jc w:val="both"/>
        <w:rPr>
          <w:lang w:val="en-US"/>
        </w:rPr>
      </w:pPr>
      <w:r w:rsidRPr="00C711E8">
        <w:rPr>
          <w:lang w:val="en-US"/>
        </w:rPr>
        <w:t xml:space="preserve">The model ‘Biodiversity in Transition Zones’ (BiTZ) was developed to </w:t>
      </w:r>
      <w:r w:rsidR="00C711E8" w:rsidRPr="00C711E8">
        <w:rPr>
          <w:lang w:val="en-US"/>
        </w:rPr>
        <w:t>analyze</w:t>
      </w:r>
      <w:r w:rsidRPr="00C711E8">
        <w:rPr>
          <w:lang w:val="en-US"/>
        </w:rPr>
        <w:t xml:space="preserve"> the impact and importance of </w:t>
      </w:r>
      <w:r w:rsidR="006F0C64">
        <w:rPr>
          <w:lang w:val="en-US"/>
        </w:rPr>
        <w:t>transition</w:t>
      </w:r>
      <w:r w:rsidR="006F0C64" w:rsidRPr="00C711E8">
        <w:rPr>
          <w:lang w:val="en-US"/>
        </w:rPr>
        <w:t xml:space="preserve"> </w:t>
      </w:r>
      <w:r w:rsidR="00A20422" w:rsidRPr="00C711E8">
        <w:rPr>
          <w:lang w:val="en-US"/>
        </w:rPr>
        <w:t>zones</w:t>
      </w:r>
      <w:r w:rsidRPr="00C711E8">
        <w:rPr>
          <w:lang w:val="en-US"/>
        </w:rPr>
        <w:t xml:space="preserve"> within agricultural landscapes. The first version of the model is adapted to solitary bees</w:t>
      </w:r>
      <w:r w:rsidR="00B97F1E">
        <w:rPr>
          <w:lang w:val="en-US"/>
        </w:rPr>
        <w:t xml:space="preserve"> and focusses on transition zones </w:t>
      </w:r>
      <w:r w:rsidR="00B97F1E">
        <w:t>between landscape types that can be transformed into agricultural buffer zones providing additional habitat for wild bees.</w:t>
      </w:r>
      <w:r w:rsidRPr="00C711E8">
        <w:rPr>
          <w:lang w:val="en-US"/>
        </w:rPr>
        <w:t xml:space="preserve"> </w:t>
      </w:r>
      <w:r w:rsidR="00B97F1E">
        <w:rPr>
          <w:lang w:val="en-US"/>
        </w:rPr>
        <w:t xml:space="preserve">However, </w:t>
      </w:r>
      <w:r w:rsidRPr="00C711E8">
        <w:rPr>
          <w:lang w:val="en-US"/>
        </w:rPr>
        <w:t xml:space="preserve">the model is still broad enough to be </w:t>
      </w:r>
      <w:r w:rsidR="00907789" w:rsidRPr="00C711E8">
        <w:rPr>
          <w:lang w:val="en-US"/>
        </w:rPr>
        <w:t>applied for</w:t>
      </w:r>
      <w:r w:rsidRPr="00C711E8">
        <w:rPr>
          <w:lang w:val="en-US"/>
        </w:rPr>
        <w:t xml:space="preserve"> other mobile species in agricultural landscapes</w:t>
      </w:r>
      <w:r w:rsidR="00B97F1E">
        <w:rPr>
          <w:lang w:val="en-US"/>
        </w:rPr>
        <w:t xml:space="preserve">. </w:t>
      </w:r>
      <w:r w:rsidRPr="00C711E8">
        <w:rPr>
          <w:lang w:val="en-US"/>
        </w:rPr>
        <w:t xml:space="preserve">The model simulates </w:t>
      </w:r>
      <w:r w:rsidR="002C4A62" w:rsidRPr="00C711E8">
        <w:rPr>
          <w:lang w:val="en-US"/>
        </w:rPr>
        <w:t xml:space="preserve">functional </w:t>
      </w:r>
      <w:r w:rsidRPr="00C711E8">
        <w:rPr>
          <w:lang w:val="en-US"/>
        </w:rPr>
        <w:t xml:space="preserve">bee </w:t>
      </w:r>
      <w:r w:rsidR="00907789" w:rsidRPr="00C711E8">
        <w:rPr>
          <w:lang w:val="en-US"/>
        </w:rPr>
        <w:t xml:space="preserve">meta-communities </w:t>
      </w:r>
      <w:r w:rsidRPr="00C711E8">
        <w:rPr>
          <w:lang w:val="en-US"/>
        </w:rPr>
        <w:t>within a realistic agricultural landscape. It accounts not only for intraspecific competition (</w:t>
      </w:r>
      <w:proofErr w:type="gramStart"/>
      <w:r w:rsidRPr="00C711E8">
        <w:rPr>
          <w:lang w:val="en-US"/>
        </w:rPr>
        <w:t>e.g.</w:t>
      </w:r>
      <w:proofErr w:type="gramEnd"/>
      <w:r w:rsidRPr="00C711E8">
        <w:rPr>
          <w:lang w:val="en-US"/>
        </w:rPr>
        <w:t xml:space="preserve"> </w:t>
      </w:r>
      <w:r w:rsidR="00907789" w:rsidRPr="00C711E8">
        <w:rPr>
          <w:lang w:val="en-US"/>
        </w:rPr>
        <w:t xml:space="preserve">via </w:t>
      </w:r>
      <w:r w:rsidRPr="00C711E8">
        <w:rPr>
          <w:lang w:val="en-US"/>
        </w:rPr>
        <w:t xml:space="preserve">density dependence) but also for interspecific competition. The solitary bee species are classified into different functional types to cover several similar species which are assumed to behave </w:t>
      </w:r>
      <w:proofErr w:type="gramStart"/>
      <w:r w:rsidRPr="00C711E8">
        <w:rPr>
          <w:lang w:val="en-US"/>
        </w:rPr>
        <w:t>similar to</w:t>
      </w:r>
      <w:proofErr w:type="gramEnd"/>
      <w:r w:rsidRPr="00C711E8">
        <w:rPr>
          <w:lang w:val="en-US"/>
        </w:rPr>
        <w:t xml:space="preserve"> abiotic and biotic conditions due to their trait characteristics.</w:t>
      </w:r>
    </w:p>
    <w:p w14:paraId="69A28ADA" w14:textId="77777777" w:rsidR="007570AB" w:rsidRPr="00C711E8" w:rsidRDefault="007570AB" w:rsidP="007570AB">
      <w:pPr>
        <w:pStyle w:val="berschrift2"/>
        <w:rPr>
          <w:lang w:val="en-US"/>
        </w:rPr>
      </w:pPr>
      <w:r w:rsidRPr="00C711E8">
        <w:rPr>
          <w:lang w:val="en-US"/>
        </w:rPr>
        <w:t>Entities, state variables and scales</w:t>
      </w:r>
    </w:p>
    <w:p w14:paraId="1BB5B2BA" w14:textId="3DFF387E" w:rsidR="007570AB" w:rsidRPr="00C711E8" w:rsidRDefault="007570AB" w:rsidP="007570AB">
      <w:pPr>
        <w:jc w:val="both"/>
        <w:rPr>
          <w:lang w:val="en-US"/>
        </w:rPr>
      </w:pPr>
      <w:r w:rsidRPr="00C711E8">
        <w:rPr>
          <w:lang w:val="en-US"/>
        </w:rPr>
        <w:fldChar w:fldCharType="begin"/>
      </w:r>
      <w:r w:rsidRPr="00C711E8">
        <w:rPr>
          <w:lang w:val="en-US"/>
        </w:rPr>
        <w:instrText xml:space="preserve"> REF _Ref56513939 \h </w:instrText>
      </w:r>
      <w:r w:rsidRPr="00C711E8">
        <w:rPr>
          <w:lang w:val="en-US"/>
        </w:rPr>
      </w:r>
      <w:r w:rsidRPr="00C711E8">
        <w:rPr>
          <w:lang w:val="en-US"/>
        </w:rPr>
        <w:fldChar w:fldCharType="separate"/>
      </w:r>
      <w:r w:rsidRPr="00C711E8">
        <w:rPr>
          <w:lang w:val="en-US"/>
        </w:rPr>
        <w:t xml:space="preserve">Table </w:t>
      </w:r>
      <w:r w:rsidR="00537B30" w:rsidRPr="00C711E8">
        <w:rPr>
          <w:lang w:val="en-US"/>
        </w:rPr>
        <w:t>A.</w:t>
      </w:r>
      <w:r w:rsidRPr="00C711E8">
        <w:rPr>
          <w:noProof/>
          <w:lang w:val="en-US"/>
        </w:rPr>
        <w:t>1</w:t>
      </w:r>
      <w:r w:rsidRPr="00C711E8">
        <w:rPr>
          <w:lang w:val="en-US"/>
        </w:rPr>
        <w:fldChar w:fldCharType="end"/>
      </w:r>
      <w:r w:rsidRPr="00C711E8">
        <w:rPr>
          <w:lang w:val="en-US"/>
        </w:rPr>
        <w:t xml:space="preserve"> summarizes the model parameters and state variables of BiTZ. The model simulates species population dynamics in agricultural landscapes</w:t>
      </w:r>
      <w:r w:rsidR="00907789" w:rsidRPr="00C711E8">
        <w:rPr>
          <w:lang w:val="en-US"/>
        </w:rPr>
        <w:t xml:space="preserve">. </w:t>
      </w:r>
      <w:r w:rsidRPr="00C711E8">
        <w:rPr>
          <w:lang w:val="en-US"/>
        </w:rPr>
        <w:t xml:space="preserve">The landscape is designed as a grid of </w:t>
      </w:r>
      <w:proofErr w:type="spellStart"/>
      <w:r w:rsidRPr="00C711E8">
        <w:rPr>
          <w:i/>
          <w:iCs/>
          <w:lang w:val="en-US"/>
        </w:rPr>
        <w:t>x_max</w:t>
      </w:r>
      <w:proofErr w:type="spellEnd"/>
      <w:r w:rsidRPr="00C711E8">
        <w:rPr>
          <w:lang w:val="en-US"/>
        </w:rPr>
        <w:t>*</w:t>
      </w:r>
      <w:proofErr w:type="spellStart"/>
      <w:r w:rsidRPr="00C711E8">
        <w:rPr>
          <w:i/>
          <w:iCs/>
          <w:lang w:val="en-US"/>
        </w:rPr>
        <w:t>y_max</w:t>
      </w:r>
      <w:proofErr w:type="spellEnd"/>
      <w:r w:rsidRPr="00C711E8">
        <w:rPr>
          <w:lang w:val="en-US"/>
        </w:rPr>
        <w:t xml:space="preserve"> grid cells. A grid cell represents the</w:t>
      </w:r>
      <w:r w:rsidR="00907789" w:rsidRPr="00C711E8">
        <w:rPr>
          <w:lang w:val="en-US"/>
        </w:rPr>
        <w:t xml:space="preserve"> smallest</w:t>
      </w:r>
      <w:r w:rsidRPr="00C711E8">
        <w:rPr>
          <w:lang w:val="en-US"/>
        </w:rPr>
        <w:t xml:space="preserve"> spatial unit of the landscape. The model parameter </w:t>
      </w:r>
      <w:proofErr w:type="spellStart"/>
      <w:r w:rsidRPr="00C711E8">
        <w:rPr>
          <w:i/>
          <w:iCs/>
          <w:lang w:val="en-US"/>
        </w:rPr>
        <w:t>cell_scale</w:t>
      </w:r>
      <w:proofErr w:type="spellEnd"/>
      <w:r w:rsidRPr="00C711E8">
        <w:rPr>
          <w:lang w:val="en-US"/>
        </w:rPr>
        <w:t xml:space="preserve"> defines the scale (in m) of the spatial unit. Each grid cell belongs to a specific patch (</w:t>
      </w:r>
      <w:proofErr w:type="spellStart"/>
      <w:r w:rsidRPr="00C711E8">
        <w:rPr>
          <w:i/>
          <w:iCs/>
          <w:lang w:val="en-US"/>
        </w:rPr>
        <w:t>pa_id</w:t>
      </w:r>
      <w:proofErr w:type="spellEnd"/>
      <w:r w:rsidRPr="00C711E8">
        <w:rPr>
          <w:lang w:val="en-US"/>
        </w:rPr>
        <w:t xml:space="preserve">) </w:t>
      </w:r>
      <w:r w:rsidR="00907789" w:rsidRPr="00C711E8">
        <w:rPr>
          <w:lang w:val="en-US"/>
        </w:rPr>
        <w:t>and</w:t>
      </w:r>
      <w:r w:rsidRPr="00C711E8">
        <w:rPr>
          <w:lang w:val="en-US"/>
        </w:rPr>
        <w:t xml:space="preserve"> a specific land use class (</w:t>
      </w:r>
      <w:proofErr w:type="spellStart"/>
      <w:r w:rsidRPr="00C711E8">
        <w:rPr>
          <w:i/>
          <w:iCs/>
          <w:lang w:val="en-US"/>
        </w:rPr>
        <w:t>LU_id</w:t>
      </w:r>
      <w:proofErr w:type="spellEnd"/>
      <w:r w:rsidRPr="00C711E8">
        <w:rPr>
          <w:lang w:val="en-US"/>
        </w:rPr>
        <w:t xml:space="preserve">). One patch </w:t>
      </w:r>
      <w:r w:rsidR="00907789" w:rsidRPr="00C711E8">
        <w:rPr>
          <w:lang w:val="en-US"/>
        </w:rPr>
        <w:t>is the aggregation of</w:t>
      </w:r>
      <w:r w:rsidRPr="00C711E8">
        <w:rPr>
          <w:lang w:val="en-US"/>
        </w:rPr>
        <w:t xml:space="preserve"> </w:t>
      </w:r>
      <w:r w:rsidR="00C711E8" w:rsidRPr="00C711E8">
        <w:rPr>
          <w:lang w:val="en-US"/>
        </w:rPr>
        <w:t>neighboring</w:t>
      </w:r>
      <w:r w:rsidRPr="00C711E8">
        <w:rPr>
          <w:lang w:val="en-US"/>
        </w:rPr>
        <w:t xml:space="preserve"> cells (direct </w:t>
      </w:r>
      <w:r w:rsidR="00C711E8" w:rsidRPr="00C711E8">
        <w:rPr>
          <w:lang w:val="en-US"/>
        </w:rPr>
        <w:t>neighbors</w:t>
      </w:r>
      <w:r w:rsidRPr="00C711E8">
        <w:rPr>
          <w:lang w:val="en-US"/>
        </w:rPr>
        <w:t xml:space="preserve">, 4 cell rule) with the same land use class. Each cell stores the information of the patch (identifier, area, and number of border cells to patches of other land use classes), and of being a potential and/or realized </w:t>
      </w:r>
      <w:r w:rsidR="00145407" w:rsidRPr="00C711E8">
        <w:rPr>
          <w:lang w:val="en-US"/>
        </w:rPr>
        <w:t xml:space="preserve">agricultural buffer </w:t>
      </w:r>
      <w:r w:rsidRPr="00C711E8">
        <w:rPr>
          <w:lang w:val="en-US"/>
        </w:rPr>
        <w:t xml:space="preserve">zone cell (see section Scenarios). </w:t>
      </w:r>
    </w:p>
    <w:p w14:paraId="249641C5" w14:textId="72571BD2" w:rsidR="007570AB" w:rsidRPr="00C711E8" w:rsidRDefault="007570AB" w:rsidP="007570AB">
      <w:pPr>
        <w:jc w:val="both"/>
        <w:rPr>
          <w:lang w:val="en-US"/>
        </w:rPr>
      </w:pPr>
      <w:r w:rsidRPr="00C711E8">
        <w:rPr>
          <w:lang w:val="en-US"/>
        </w:rPr>
        <w:t xml:space="preserve">Each grid cell can comprise populations of several functional types of solitary bee species. The solitary bee species are classified into functional types according to 5 different trait characteristics (see </w:t>
      </w:r>
      <w:r w:rsidRPr="00C711E8">
        <w:rPr>
          <w:lang w:val="en-US"/>
        </w:rPr>
        <w:fldChar w:fldCharType="begin"/>
      </w:r>
      <w:r w:rsidRPr="00C711E8">
        <w:rPr>
          <w:lang w:val="en-US"/>
        </w:rPr>
        <w:instrText xml:space="preserve"> REF _Ref56513950 \h </w:instrText>
      </w:r>
      <w:r w:rsidRPr="00C711E8">
        <w:rPr>
          <w:lang w:val="en-US"/>
        </w:rPr>
      </w:r>
      <w:r w:rsidRPr="00C711E8">
        <w:rPr>
          <w:lang w:val="en-US"/>
        </w:rPr>
        <w:fldChar w:fldCharType="separate"/>
      </w:r>
      <w:r w:rsidRPr="00C711E8">
        <w:rPr>
          <w:lang w:val="en-US"/>
        </w:rPr>
        <w:t xml:space="preserve">Table </w:t>
      </w:r>
      <w:r w:rsidR="005C3DFB" w:rsidRPr="00C711E8">
        <w:rPr>
          <w:lang w:val="en-US"/>
        </w:rPr>
        <w:t>A.</w:t>
      </w:r>
      <w:r w:rsidRPr="00C711E8">
        <w:rPr>
          <w:noProof/>
          <w:lang w:val="en-US"/>
        </w:rPr>
        <w:t>2</w:t>
      </w:r>
      <w:r w:rsidRPr="00C711E8">
        <w:rPr>
          <w:lang w:val="en-US"/>
        </w:rPr>
        <w:fldChar w:fldCharType="end"/>
      </w:r>
      <w:r w:rsidRPr="00C711E8">
        <w:rPr>
          <w:lang w:val="en-US"/>
        </w:rPr>
        <w:t>).  The state of each population is characterized by its location (</w:t>
      </w:r>
      <w:proofErr w:type="spellStart"/>
      <w:r w:rsidRPr="00C711E8">
        <w:rPr>
          <w:i/>
          <w:iCs/>
          <w:lang w:val="en-US"/>
        </w:rPr>
        <w:t>xcoord</w:t>
      </w:r>
      <w:proofErr w:type="spellEnd"/>
      <w:r w:rsidRPr="00C711E8">
        <w:rPr>
          <w:lang w:val="en-US"/>
        </w:rPr>
        <w:t xml:space="preserve">, </w:t>
      </w:r>
      <w:proofErr w:type="spellStart"/>
      <w:r w:rsidRPr="00C711E8">
        <w:rPr>
          <w:i/>
          <w:iCs/>
          <w:lang w:val="en-US"/>
        </w:rPr>
        <w:t>ycoord</w:t>
      </w:r>
      <w:proofErr w:type="spellEnd"/>
      <w:r w:rsidRPr="00C711E8">
        <w:rPr>
          <w:lang w:val="en-US"/>
        </w:rPr>
        <w:t xml:space="preserve">, cell characteristics), nesting site capacity </w:t>
      </w:r>
      <w:proofErr w:type="spellStart"/>
      <w:r w:rsidRPr="00C711E8">
        <w:rPr>
          <w:i/>
          <w:iCs/>
          <w:lang w:val="en-US"/>
        </w:rPr>
        <w:t>nestCap</w:t>
      </w:r>
      <w:proofErr w:type="spellEnd"/>
      <w:r w:rsidRPr="00C711E8">
        <w:rPr>
          <w:lang w:val="en-US"/>
        </w:rPr>
        <w:t>, maximal</w:t>
      </w:r>
      <w:r w:rsidR="00125F42" w:rsidRPr="00C711E8">
        <w:rPr>
          <w:lang w:val="en-US"/>
        </w:rPr>
        <w:t xml:space="preserve"> value of</w:t>
      </w:r>
      <w:r w:rsidRPr="00C711E8">
        <w:rPr>
          <w:lang w:val="en-US"/>
        </w:rPr>
        <w:t xml:space="preserve"> nesting site suitability within the dispersal distance </w:t>
      </w:r>
      <w:proofErr w:type="spellStart"/>
      <w:r w:rsidRPr="00C711E8">
        <w:rPr>
          <w:i/>
          <w:iCs/>
          <w:lang w:val="en-US"/>
        </w:rPr>
        <w:t>MaxNestSuitability</w:t>
      </w:r>
      <w:proofErr w:type="spellEnd"/>
      <w:r w:rsidRPr="00C711E8">
        <w:rPr>
          <w:lang w:val="en-US"/>
        </w:rPr>
        <w:t xml:space="preserve">, the transition zone effect on the nesting site suitability </w:t>
      </w:r>
      <w:proofErr w:type="spellStart"/>
      <w:r w:rsidRPr="00C711E8">
        <w:rPr>
          <w:i/>
          <w:iCs/>
          <w:lang w:val="en-US"/>
        </w:rPr>
        <w:t>trans_effect_nest</w:t>
      </w:r>
      <w:proofErr w:type="spellEnd"/>
      <w:r w:rsidRPr="00C711E8">
        <w:rPr>
          <w:lang w:val="en-US"/>
        </w:rPr>
        <w:t xml:space="preserve"> </w:t>
      </w:r>
      <w:r w:rsidR="00907789" w:rsidRPr="00C711E8">
        <w:rPr>
          <w:lang w:val="en-US"/>
        </w:rPr>
        <w:t>as well as on the</w:t>
      </w:r>
      <w:r w:rsidRPr="00C711E8">
        <w:rPr>
          <w:lang w:val="en-US"/>
        </w:rPr>
        <w:t xml:space="preserve"> resource availability </w:t>
      </w:r>
      <w:proofErr w:type="spellStart"/>
      <w:r w:rsidRPr="00C711E8">
        <w:rPr>
          <w:i/>
          <w:iCs/>
          <w:lang w:val="en-US"/>
        </w:rPr>
        <w:t>trans_effect_res</w:t>
      </w:r>
      <w:proofErr w:type="spellEnd"/>
      <w:r w:rsidRPr="00C711E8">
        <w:rPr>
          <w:lang w:val="en-US"/>
        </w:rPr>
        <w:t xml:space="preserve">, the current and next population size </w:t>
      </w:r>
      <w:r w:rsidRPr="00C711E8">
        <w:rPr>
          <w:i/>
          <w:iCs/>
          <w:lang w:val="en-US"/>
        </w:rPr>
        <w:t xml:space="preserve">Pt </w:t>
      </w:r>
      <w:r w:rsidRPr="00C711E8">
        <w:rPr>
          <w:lang w:val="en-US"/>
        </w:rPr>
        <w:t>and</w:t>
      </w:r>
      <w:r w:rsidRPr="00C711E8">
        <w:rPr>
          <w:i/>
          <w:iCs/>
          <w:lang w:val="en-US"/>
        </w:rPr>
        <w:t xml:space="preserve"> Pt1</w:t>
      </w:r>
      <w:r w:rsidRPr="00C711E8">
        <w:rPr>
          <w:lang w:val="en-US"/>
        </w:rPr>
        <w:t>, the number of im</w:t>
      </w:r>
      <w:r w:rsidR="00907789" w:rsidRPr="00C711E8">
        <w:rPr>
          <w:lang w:val="en-US"/>
        </w:rPr>
        <w:t>migrants and the number of e</w:t>
      </w:r>
      <w:r w:rsidRPr="00C711E8">
        <w:rPr>
          <w:lang w:val="en-US"/>
        </w:rPr>
        <w:t xml:space="preserve">migrants. In addition, each population within a cell has a link to the trait characteristics of the functional type. </w:t>
      </w:r>
    </w:p>
    <w:p w14:paraId="66246668" w14:textId="775C53D5" w:rsidR="007570AB" w:rsidRPr="00C711E8" w:rsidRDefault="007570AB" w:rsidP="00DB2FC2">
      <w:pPr>
        <w:jc w:val="both"/>
        <w:rPr>
          <w:lang w:val="en-US"/>
        </w:rPr>
      </w:pPr>
      <w:r w:rsidRPr="00C711E8">
        <w:rPr>
          <w:lang w:val="en-US"/>
        </w:rPr>
        <w:t xml:space="preserve">One timestep in the model represents one year. The total number of simulated years is determined by the model parameter </w:t>
      </w:r>
      <w:proofErr w:type="spellStart"/>
      <w:r w:rsidRPr="00C711E8">
        <w:rPr>
          <w:i/>
          <w:iCs/>
          <w:lang w:val="en-US"/>
        </w:rPr>
        <w:t>t_max</w:t>
      </w:r>
      <w:proofErr w:type="spellEnd"/>
      <w:r w:rsidRPr="00C711E8">
        <w:rPr>
          <w:lang w:val="en-US"/>
        </w:rPr>
        <w:t>.</w:t>
      </w:r>
    </w:p>
    <w:p w14:paraId="1D79899C" w14:textId="271E392A" w:rsidR="007570AB" w:rsidRPr="00C711E8" w:rsidRDefault="007570AB" w:rsidP="007570AB">
      <w:pPr>
        <w:pStyle w:val="Beschriftung"/>
        <w:keepNext/>
        <w:rPr>
          <w:lang w:val="en-US"/>
        </w:rPr>
      </w:pPr>
      <w:bookmarkStart w:id="1" w:name="_Ref56513939"/>
      <w:r w:rsidRPr="00C711E8">
        <w:rPr>
          <w:lang w:val="en-US"/>
        </w:rPr>
        <w:t xml:space="preserve">Table </w:t>
      </w:r>
      <w:r w:rsidR="00171191" w:rsidRPr="00C711E8">
        <w:rPr>
          <w:lang w:val="en-US"/>
        </w:rPr>
        <w:t>A.</w:t>
      </w:r>
      <w:r w:rsidRPr="00C711E8">
        <w:rPr>
          <w:lang w:val="en-US"/>
        </w:rPr>
        <w:fldChar w:fldCharType="begin"/>
      </w:r>
      <w:r w:rsidRPr="00C711E8">
        <w:rPr>
          <w:lang w:val="en-US"/>
        </w:rPr>
        <w:instrText xml:space="preserve"> SEQ Table \* ARABIC </w:instrText>
      </w:r>
      <w:r w:rsidRPr="00C711E8">
        <w:rPr>
          <w:lang w:val="en-US"/>
        </w:rPr>
        <w:fldChar w:fldCharType="separate"/>
      </w:r>
      <w:r w:rsidRPr="00C711E8">
        <w:rPr>
          <w:noProof/>
          <w:lang w:val="en-US"/>
        </w:rPr>
        <w:t>1</w:t>
      </w:r>
      <w:r w:rsidRPr="00C711E8">
        <w:rPr>
          <w:lang w:val="en-US"/>
        </w:rPr>
        <w:fldChar w:fldCharType="end"/>
      </w:r>
      <w:bookmarkEnd w:id="1"/>
      <w:r w:rsidRPr="00C711E8">
        <w:rPr>
          <w:lang w:val="en-US"/>
        </w:rPr>
        <w:t>: Parameters and state variables within BiTZ.</w:t>
      </w:r>
    </w:p>
    <w:tbl>
      <w:tblPr>
        <w:tblStyle w:val="Tabellenraster"/>
        <w:tblW w:w="94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53"/>
        <w:gridCol w:w="1906"/>
        <w:gridCol w:w="1000"/>
        <w:gridCol w:w="1315"/>
        <w:gridCol w:w="3810"/>
        <w:gridCol w:w="702"/>
      </w:tblGrid>
      <w:tr w:rsidR="007570AB" w:rsidRPr="00C711E8" w14:paraId="72F7A024" w14:textId="77777777" w:rsidTr="007570AB">
        <w:tc>
          <w:tcPr>
            <w:tcW w:w="737" w:type="dxa"/>
            <w:tcBorders>
              <w:bottom w:val="double" w:sz="4" w:space="0" w:color="auto"/>
              <w:right w:val="single" w:sz="4" w:space="0" w:color="auto"/>
            </w:tcBorders>
          </w:tcPr>
          <w:p w14:paraId="5AA0F9BD" w14:textId="77777777" w:rsidR="007570AB" w:rsidRPr="00C711E8" w:rsidRDefault="007570AB" w:rsidP="007570AB">
            <w:pPr>
              <w:rPr>
                <w:b/>
                <w:bCs/>
                <w:color w:val="000000" w:themeColor="text1"/>
                <w:lang w:val="en-US"/>
              </w:rPr>
            </w:pPr>
            <w:r w:rsidRPr="00C711E8">
              <w:rPr>
                <w:b/>
                <w:bCs/>
                <w:color w:val="000000" w:themeColor="text1"/>
                <w:lang w:val="en-US"/>
              </w:rPr>
              <w:t>Entity</w:t>
            </w:r>
          </w:p>
        </w:tc>
        <w:tc>
          <w:tcPr>
            <w:tcW w:w="1903" w:type="dxa"/>
            <w:tcBorders>
              <w:left w:val="single" w:sz="4" w:space="0" w:color="auto"/>
              <w:bottom w:val="double" w:sz="4" w:space="0" w:color="auto"/>
              <w:right w:val="single" w:sz="4" w:space="0" w:color="auto"/>
            </w:tcBorders>
          </w:tcPr>
          <w:p w14:paraId="6C99C038" w14:textId="77777777" w:rsidR="007570AB" w:rsidRPr="00C711E8" w:rsidRDefault="007570AB" w:rsidP="007570AB">
            <w:pPr>
              <w:rPr>
                <w:b/>
                <w:bCs/>
                <w:color w:val="000000" w:themeColor="text1"/>
                <w:lang w:val="en-US"/>
              </w:rPr>
            </w:pPr>
            <w:r w:rsidRPr="00C711E8">
              <w:rPr>
                <w:b/>
                <w:bCs/>
                <w:color w:val="000000" w:themeColor="text1"/>
                <w:lang w:val="en-US"/>
              </w:rPr>
              <w:t>Parameter</w:t>
            </w:r>
          </w:p>
        </w:tc>
        <w:tc>
          <w:tcPr>
            <w:tcW w:w="1000" w:type="dxa"/>
            <w:tcBorders>
              <w:left w:val="single" w:sz="4" w:space="0" w:color="auto"/>
              <w:bottom w:val="double" w:sz="4" w:space="0" w:color="auto"/>
              <w:right w:val="single" w:sz="4" w:space="0" w:color="auto"/>
            </w:tcBorders>
          </w:tcPr>
          <w:p w14:paraId="61700826" w14:textId="77777777" w:rsidR="007570AB" w:rsidRPr="00C711E8" w:rsidRDefault="007570AB" w:rsidP="007570AB">
            <w:pPr>
              <w:rPr>
                <w:b/>
                <w:bCs/>
                <w:color w:val="000000" w:themeColor="text1"/>
                <w:lang w:val="en-US"/>
              </w:rPr>
            </w:pPr>
            <w:r w:rsidRPr="00C711E8">
              <w:rPr>
                <w:b/>
                <w:bCs/>
                <w:color w:val="000000" w:themeColor="text1"/>
                <w:lang w:val="en-US"/>
              </w:rPr>
              <w:t>Type</w:t>
            </w:r>
          </w:p>
        </w:tc>
        <w:tc>
          <w:tcPr>
            <w:tcW w:w="1317" w:type="dxa"/>
            <w:tcBorders>
              <w:left w:val="single" w:sz="4" w:space="0" w:color="auto"/>
              <w:bottom w:val="double" w:sz="4" w:space="0" w:color="auto"/>
              <w:right w:val="single" w:sz="4" w:space="0" w:color="auto"/>
            </w:tcBorders>
          </w:tcPr>
          <w:p w14:paraId="21F5718C" w14:textId="77777777" w:rsidR="007570AB" w:rsidRPr="00C711E8" w:rsidRDefault="007570AB" w:rsidP="007570AB">
            <w:pPr>
              <w:rPr>
                <w:b/>
                <w:bCs/>
                <w:color w:val="000000" w:themeColor="text1"/>
                <w:lang w:val="en-US"/>
              </w:rPr>
            </w:pPr>
            <w:r w:rsidRPr="00C711E8">
              <w:rPr>
                <w:b/>
                <w:bCs/>
                <w:color w:val="000000" w:themeColor="text1"/>
                <w:lang w:val="en-US"/>
              </w:rPr>
              <w:t>Range</w:t>
            </w:r>
          </w:p>
        </w:tc>
        <w:tc>
          <w:tcPr>
            <w:tcW w:w="3827" w:type="dxa"/>
            <w:tcBorders>
              <w:left w:val="single" w:sz="4" w:space="0" w:color="auto"/>
              <w:bottom w:val="double" w:sz="4" w:space="0" w:color="auto"/>
              <w:right w:val="single" w:sz="4" w:space="0" w:color="auto"/>
            </w:tcBorders>
          </w:tcPr>
          <w:p w14:paraId="6011D63C" w14:textId="77777777" w:rsidR="007570AB" w:rsidRPr="00C711E8" w:rsidRDefault="007570AB" w:rsidP="007570AB">
            <w:pPr>
              <w:rPr>
                <w:b/>
                <w:bCs/>
                <w:color w:val="000000" w:themeColor="text1"/>
                <w:lang w:val="en-US"/>
              </w:rPr>
            </w:pPr>
            <w:r w:rsidRPr="00C711E8">
              <w:rPr>
                <w:b/>
                <w:bCs/>
                <w:color w:val="000000" w:themeColor="text1"/>
                <w:lang w:val="en-US"/>
              </w:rPr>
              <w:t>Description</w:t>
            </w:r>
          </w:p>
        </w:tc>
        <w:tc>
          <w:tcPr>
            <w:tcW w:w="702" w:type="dxa"/>
            <w:tcBorders>
              <w:left w:val="single" w:sz="4" w:space="0" w:color="auto"/>
              <w:bottom w:val="double" w:sz="4" w:space="0" w:color="auto"/>
            </w:tcBorders>
          </w:tcPr>
          <w:p w14:paraId="2754957D" w14:textId="77777777" w:rsidR="007570AB" w:rsidRPr="00C711E8" w:rsidRDefault="007570AB" w:rsidP="007570AB">
            <w:pPr>
              <w:rPr>
                <w:b/>
                <w:bCs/>
                <w:color w:val="000000" w:themeColor="text1"/>
                <w:lang w:val="en-US"/>
              </w:rPr>
            </w:pPr>
            <w:r w:rsidRPr="00C711E8">
              <w:rPr>
                <w:b/>
                <w:bCs/>
                <w:color w:val="000000" w:themeColor="text1"/>
                <w:lang w:val="en-US"/>
              </w:rPr>
              <w:t>Units</w:t>
            </w:r>
          </w:p>
        </w:tc>
      </w:tr>
      <w:tr w:rsidR="007570AB" w:rsidRPr="00C711E8" w14:paraId="62D5DF52" w14:textId="77777777" w:rsidTr="007570AB">
        <w:tc>
          <w:tcPr>
            <w:tcW w:w="737" w:type="dxa"/>
            <w:vMerge w:val="restart"/>
            <w:tcBorders>
              <w:top w:val="double" w:sz="4" w:space="0" w:color="auto"/>
              <w:right w:val="single" w:sz="4" w:space="0" w:color="auto"/>
            </w:tcBorders>
            <w:textDirection w:val="btLr"/>
            <w:vAlign w:val="center"/>
          </w:tcPr>
          <w:p w14:paraId="20C78D13" w14:textId="77777777" w:rsidR="007570AB" w:rsidRPr="00C711E8" w:rsidRDefault="007570AB" w:rsidP="007570AB">
            <w:pPr>
              <w:ind w:left="113" w:right="113"/>
              <w:jc w:val="center"/>
              <w:rPr>
                <w:b/>
                <w:bCs/>
                <w:color w:val="000000" w:themeColor="text1"/>
                <w:lang w:val="en-US"/>
              </w:rPr>
            </w:pPr>
            <w:r w:rsidRPr="00C711E8">
              <w:rPr>
                <w:b/>
                <w:bCs/>
                <w:color w:val="000000" w:themeColor="text1"/>
                <w:lang w:val="en-US"/>
              </w:rPr>
              <w:t>Environment</w:t>
            </w:r>
          </w:p>
        </w:tc>
        <w:tc>
          <w:tcPr>
            <w:tcW w:w="1903" w:type="dxa"/>
            <w:tcBorders>
              <w:top w:val="double" w:sz="4" w:space="0" w:color="auto"/>
              <w:left w:val="single" w:sz="4" w:space="0" w:color="auto"/>
              <w:right w:val="single" w:sz="4" w:space="0" w:color="auto"/>
            </w:tcBorders>
          </w:tcPr>
          <w:p w14:paraId="227BDF75"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t_max</w:t>
            </w:r>
            <w:proofErr w:type="spellEnd"/>
          </w:p>
        </w:tc>
        <w:tc>
          <w:tcPr>
            <w:tcW w:w="1000" w:type="dxa"/>
            <w:tcBorders>
              <w:top w:val="double" w:sz="4" w:space="0" w:color="auto"/>
              <w:left w:val="single" w:sz="4" w:space="0" w:color="auto"/>
              <w:right w:val="single" w:sz="4" w:space="0" w:color="auto"/>
            </w:tcBorders>
          </w:tcPr>
          <w:p w14:paraId="05383EE9"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top w:val="double" w:sz="4" w:space="0" w:color="auto"/>
              <w:left w:val="single" w:sz="4" w:space="0" w:color="auto"/>
              <w:right w:val="single" w:sz="4" w:space="0" w:color="auto"/>
            </w:tcBorders>
          </w:tcPr>
          <w:p w14:paraId="59D214FC" w14:textId="77777777" w:rsidR="007570AB" w:rsidRPr="00C711E8" w:rsidRDefault="007570AB" w:rsidP="007570AB">
            <w:pPr>
              <w:rPr>
                <w:color w:val="000000" w:themeColor="text1"/>
                <w:lang w:val="en-US"/>
              </w:rPr>
            </w:pPr>
            <w:r w:rsidRPr="00C711E8">
              <w:rPr>
                <w:color w:val="000000" w:themeColor="text1"/>
                <w:lang w:val="en-US"/>
              </w:rPr>
              <w:t>Min. 1</w:t>
            </w:r>
          </w:p>
        </w:tc>
        <w:tc>
          <w:tcPr>
            <w:tcW w:w="3827" w:type="dxa"/>
            <w:tcBorders>
              <w:top w:val="double" w:sz="4" w:space="0" w:color="auto"/>
              <w:left w:val="single" w:sz="4" w:space="0" w:color="auto"/>
              <w:right w:val="single" w:sz="4" w:space="0" w:color="auto"/>
            </w:tcBorders>
          </w:tcPr>
          <w:p w14:paraId="6B7BE50E" w14:textId="77777777" w:rsidR="007570AB" w:rsidRPr="00C711E8" w:rsidRDefault="007570AB" w:rsidP="007570AB">
            <w:pPr>
              <w:rPr>
                <w:color w:val="000000" w:themeColor="text1"/>
                <w:lang w:val="en-US"/>
              </w:rPr>
            </w:pPr>
            <w:r w:rsidRPr="00C711E8">
              <w:rPr>
                <w:color w:val="000000" w:themeColor="text1"/>
                <w:lang w:val="en-US"/>
              </w:rPr>
              <w:t>Maximal time steps simulated</w:t>
            </w:r>
          </w:p>
        </w:tc>
        <w:tc>
          <w:tcPr>
            <w:tcW w:w="702" w:type="dxa"/>
            <w:tcBorders>
              <w:top w:val="double" w:sz="4" w:space="0" w:color="auto"/>
              <w:left w:val="single" w:sz="4" w:space="0" w:color="auto"/>
            </w:tcBorders>
          </w:tcPr>
          <w:p w14:paraId="0B0F3E4E" w14:textId="77777777" w:rsidR="007570AB" w:rsidRPr="00C711E8" w:rsidRDefault="007570AB" w:rsidP="007570AB">
            <w:pPr>
              <w:rPr>
                <w:color w:val="000000" w:themeColor="text1"/>
                <w:lang w:val="en-US"/>
              </w:rPr>
            </w:pPr>
            <w:r w:rsidRPr="00C711E8">
              <w:rPr>
                <w:color w:val="000000" w:themeColor="text1"/>
                <w:lang w:val="en-US"/>
              </w:rPr>
              <w:t>Years</w:t>
            </w:r>
          </w:p>
        </w:tc>
      </w:tr>
      <w:tr w:rsidR="007570AB" w:rsidRPr="00C711E8" w14:paraId="2410FA3C" w14:textId="77777777" w:rsidTr="007570AB">
        <w:tc>
          <w:tcPr>
            <w:tcW w:w="737" w:type="dxa"/>
            <w:vMerge/>
            <w:tcBorders>
              <w:right w:val="single" w:sz="4" w:space="0" w:color="auto"/>
            </w:tcBorders>
          </w:tcPr>
          <w:p w14:paraId="41E53457" w14:textId="77777777" w:rsidR="007570AB" w:rsidRPr="00C711E8" w:rsidRDefault="007570AB" w:rsidP="007570AB">
            <w:pPr>
              <w:rPr>
                <w:b/>
                <w:bCs/>
                <w:color w:val="000000" w:themeColor="text1"/>
                <w:lang w:val="en-US"/>
              </w:rPr>
            </w:pPr>
          </w:p>
        </w:tc>
        <w:tc>
          <w:tcPr>
            <w:tcW w:w="1903" w:type="dxa"/>
            <w:tcBorders>
              <w:left w:val="single" w:sz="4" w:space="0" w:color="auto"/>
              <w:right w:val="single" w:sz="4" w:space="0" w:color="auto"/>
            </w:tcBorders>
          </w:tcPr>
          <w:p w14:paraId="1115C87F"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y_max</w:t>
            </w:r>
            <w:proofErr w:type="spellEnd"/>
            <w:r w:rsidRPr="00C711E8">
              <w:rPr>
                <w:i/>
                <w:iCs/>
                <w:color w:val="000000" w:themeColor="text1"/>
                <w:lang w:val="en-US"/>
              </w:rPr>
              <w:t xml:space="preserve">, </w:t>
            </w:r>
            <w:proofErr w:type="spellStart"/>
            <w:r w:rsidRPr="00C711E8">
              <w:rPr>
                <w:i/>
                <w:iCs/>
                <w:color w:val="000000" w:themeColor="text1"/>
                <w:lang w:val="en-US"/>
              </w:rPr>
              <w:t>x_max</w:t>
            </w:r>
            <w:proofErr w:type="spellEnd"/>
          </w:p>
        </w:tc>
        <w:tc>
          <w:tcPr>
            <w:tcW w:w="1000" w:type="dxa"/>
            <w:tcBorders>
              <w:left w:val="single" w:sz="4" w:space="0" w:color="auto"/>
              <w:right w:val="single" w:sz="4" w:space="0" w:color="auto"/>
            </w:tcBorders>
          </w:tcPr>
          <w:p w14:paraId="0BB9704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641519D9" w14:textId="77777777" w:rsidR="007570AB" w:rsidRPr="00C711E8" w:rsidRDefault="007570AB" w:rsidP="007570AB">
            <w:pPr>
              <w:rPr>
                <w:color w:val="000000" w:themeColor="text1"/>
                <w:lang w:val="en-US"/>
              </w:rPr>
            </w:pPr>
            <w:r w:rsidRPr="00C711E8">
              <w:rPr>
                <w:color w:val="000000" w:themeColor="text1"/>
                <w:lang w:val="en-US"/>
              </w:rPr>
              <w:t>100-500</w:t>
            </w:r>
          </w:p>
        </w:tc>
        <w:tc>
          <w:tcPr>
            <w:tcW w:w="3827" w:type="dxa"/>
            <w:tcBorders>
              <w:left w:val="single" w:sz="4" w:space="0" w:color="auto"/>
              <w:right w:val="single" w:sz="4" w:space="0" w:color="auto"/>
            </w:tcBorders>
          </w:tcPr>
          <w:p w14:paraId="188D93AB" w14:textId="77777777" w:rsidR="007570AB" w:rsidRPr="00C711E8" w:rsidRDefault="007570AB" w:rsidP="007570AB">
            <w:pPr>
              <w:rPr>
                <w:color w:val="000000" w:themeColor="text1"/>
                <w:lang w:val="en-US"/>
              </w:rPr>
            </w:pPr>
            <w:r w:rsidRPr="00C711E8">
              <w:rPr>
                <w:color w:val="000000" w:themeColor="text1"/>
                <w:lang w:val="en-US"/>
              </w:rPr>
              <w:t xml:space="preserve">Dimension of the underlying landscape </w:t>
            </w:r>
          </w:p>
        </w:tc>
        <w:tc>
          <w:tcPr>
            <w:tcW w:w="702" w:type="dxa"/>
            <w:tcBorders>
              <w:left w:val="single" w:sz="4" w:space="0" w:color="auto"/>
            </w:tcBorders>
          </w:tcPr>
          <w:p w14:paraId="0A66C7F0" w14:textId="77777777" w:rsidR="007570AB" w:rsidRPr="00C711E8" w:rsidRDefault="007570AB" w:rsidP="007570AB">
            <w:pPr>
              <w:rPr>
                <w:color w:val="000000" w:themeColor="text1"/>
                <w:lang w:val="en-US"/>
              </w:rPr>
            </w:pPr>
            <w:r w:rsidRPr="00C711E8">
              <w:rPr>
                <w:color w:val="000000" w:themeColor="text1"/>
                <w:lang w:val="en-US"/>
              </w:rPr>
              <w:t>cells</w:t>
            </w:r>
          </w:p>
        </w:tc>
      </w:tr>
      <w:tr w:rsidR="007570AB" w:rsidRPr="00C711E8" w14:paraId="7CE2DE87" w14:textId="77777777" w:rsidTr="007570AB">
        <w:tc>
          <w:tcPr>
            <w:tcW w:w="737" w:type="dxa"/>
            <w:vMerge/>
            <w:tcBorders>
              <w:right w:val="single" w:sz="4" w:space="0" w:color="auto"/>
            </w:tcBorders>
          </w:tcPr>
          <w:p w14:paraId="3A5CA48B" w14:textId="77777777" w:rsidR="007570AB" w:rsidRPr="00C711E8" w:rsidRDefault="007570AB" w:rsidP="007570AB">
            <w:pPr>
              <w:rPr>
                <w:b/>
                <w:bCs/>
                <w:color w:val="000000" w:themeColor="text1"/>
                <w:lang w:val="en-US"/>
              </w:rPr>
            </w:pPr>
          </w:p>
        </w:tc>
        <w:tc>
          <w:tcPr>
            <w:tcW w:w="1903" w:type="dxa"/>
            <w:tcBorders>
              <w:left w:val="single" w:sz="4" w:space="0" w:color="auto"/>
              <w:right w:val="single" w:sz="4" w:space="0" w:color="auto"/>
            </w:tcBorders>
          </w:tcPr>
          <w:p w14:paraId="0F212CAF"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nb_LU</w:t>
            </w:r>
            <w:proofErr w:type="spellEnd"/>
          </w:p>
        </w:tc>
        <w:tc>
          <w:tcPr>
            <w:tcW w:w="1000" w:type="dxa"/>
            <w:tcBorders>
              <w:left w:val="single" w:sz="4" w:space="0" w:color="auto"/>
              <w:right w:val="single" w:sz="4" w:space="0" w:color="auto"/>
            </w:tcBorders>
          </w:tcPr>
          <w:p w14:paraId="06BBF44B"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739795FE" w14:textId="77777777" w:rsidR="007570AB" w:rsidRPr="00C711E8" w:rsidRDefault="007570AB" w:rsidP="007570AB">
            <w:pPr>
              <w:rPr>
                <w:color w:val="000000" w:themeColor="text1"/>
                <w:lang w:val="en-US"/>
              </w:rPr>
            </w:pPr>
            <w:r w:rsidRPr="00C711E8">
              <w:rPr>
                <w:color w:val="000000" w:themeColor="text1"/>
                <w:lang w:val="en-US"/>
              </w:rPr>
              <w:t>Min. 2 or 3</w:t>
            </w:r>
          </w:p>
        </w:tc>
        <w:tc>
          <w:tcPr>
            <w:tcW w:w="3827" w:type="dxa"/>
            <w:tcBorders>
              <w:left w:val="single" w:sz="4" w:space="0" w:color="auto"/>
              <w:right w:val="single" w:sz="4" w:space="0" w:color="auto"/>
            </w:tcBorders>
          </w:tcPr>
          <w:p w14:paraId="19622CAF" w14:textId="77777777" w:rsidR="007570AB" w:rsidRPr="00C711E8" w:rsidRDefault="007570AB" w:rsidP="007570AB">
            <w:pPr>
              <w:rPr>
                <w:color w:val="000000" w:themeColor="text1"/>
                <w:lang w:val="en-US"/>
              </w:rPr>
            </w:pPr>
            <w:r w:rsidRPr="00C711E8">
              <w:rPr>
                <w:color w:val="000000" w:themeColor="text1"/>
                <w:lang w:val="en-US"/>
              </w:rPr>
              <w:t>Number of land use classes</w:t>
            </w:r>
          </w:p>
        </w:tc>
        <w:tc>
          <w:tcPr>
            <w:tcW w:w="702" w:type="dxa"/>
            <w:tcBorders>
              <w:left w:val="single" w:sz="4" w:space="0" w:color="auto"/>
            </w:tcBorders>
          </w:tcPr>
          <w:p w14:paraId="6658EF58" w14:textId="77777777" w:rsidR="007570AB" w:rsidRPr="00C711E8" w:rsidRDefault="007570AB" w:rsidP="007570AB">
            <w:pPr>
              <w:rPr>
                <w:color w:val="000000" w:themeColor="text1"/>
                <w:lang w:val="en-US"/>
              </w:rPr>
            </w:pPr>
          </w:p>
        </w:tc>
      </w:tr>
      <w:tr w:rsidR="007570AB" w:rsidRPr="00C711E8" w14:paraId="31B6C3BD" w14:textId="77777777" w:rsidTr="007570AB">
        <w:tc>
          <w:tcPr>
            <w:tcW w:w="737" w:type="dxa"/>
            <w:vMerge/>
            <w:tcBorders>
              <w:bottom w:val="single" w:sz="4" w:space="0" w:color="auto"/>
              <w:right w:val="single" w:sz="4" w:space="0" w:color="auto"/>
            </w:tcBorders>
          </w:tcPr>
          <w:p w14:paraId="267FDFE6" w14:textId="77777777" w:rsidR="007570AB" w:rsidRPr="00C711E8" w:rsidRDefault="007570AB" w:rsidP="007570AB">
            <w:pPr>
              <w:rPr>
                <w:b/>
                <w:bCs/>
                <w:color w:val="000000" w:themeColor="text1"/>
                <w:lang w:val="en-US"/>
              </w:rPr>
            </w:pPr>
          </w:p>
        </w:tc>
        <w:tc>
          <w:tcPr>
            <w:tcW w:w="1903" w:type="dxa"/>
            <w:tcBorders>
              <w:left w:val="single" w:sz="4" w:space="0" w:color="auto"/>
              <w:bottom w:val="single" w:sz="4" w:space="0" w:color="auto"/>
              <w:right w:val="single" w:sz="4" w:space="0" w:color="auto"/>
            </w:tcBorders>
          </w:tcPr>
          <w:p w14:paraId="12BD41F7" w14:textId="77777777" w:rsidR="007570AB" w:rsidRPr="00C711E8" w:rsidRDefault="007570AB" w:rsidP="007570AB">
            <w:pPr>
              <w:rPr>
                <w:i/>
                <w:iCs/>
                <w:lang w:val="en-US"/>
              </w:rPr>
            </w:pPr>
            <w:proofErr w:type="spellStart"/>
            <w:r w:rsidRPr="00C711E8">
              <w:rPr>
                <w:i/>
                <w:iCs/>
                <w:lang w:val="en-US"/>
              </w:rPr>
              <w:t>Cell_scale</w:t>
            </w:r>
            <w:proofErr w:type="spellEnd"/>
          </w:p>
        </w:tc>
        <w:tc>
          <w:tcPr>
            <w:tcW w:w="1000" w:type="dxa"/>
            <w:tcBorders>
              <w:left w:val="single" w:sz="4" w:space="0" w:color="auto"/>
              <w:bottom w:val="single" w:sz="4" w:space="0" w:color="auto"/>
              <w:right w:val="single" w:sz="4" w:space="0" w:color="auto"/>
            </w:tcBorders>
          </w:tcPr>
          <w:p w14:paraId="0198582E" w14:textId="77777777" w:rsidR="007570AB" w:rsidRPr="00C711E8" w:rsidRDefault="007570AB" w:rsidP="007570AB">
            <w:pPr>
              <w:rPr>
                <w:lang w:val="en-US"/>
              </w:rPr>
            </w:pPr>
            <w:r w:rsidRPr="00C711E8">
              <w:rPr>
                <w:lang w:val="en-US"/>
              </w:rPr>
              <w:t>int</w:t>
            </w:r>
          </w:p>
        </w:tc>
        <w:tc>
          <w:tcPr>
            <w:tcW w:w="1317" w:type="dxa"/>
            <w:tcBorders>
              <w:left w:val="single" w:sz="4" w:space="0" w:color="auto"/>
              <w:bottom w:val="single" w:sz="4" w:space="0" w:color="auto"/>
              <w:right w:val="single" w:sz="4" w:space="0" w:color="auto"/>
            </w:tcBorders>
          </w:tcPr>
          <w:p w14:paraId="4C7BA012" w14:textId="77777777" w:rsidR="007570AB" w:rsidRPr="00C711E8" w:rsidRDefault="007570AB" w:rsidP="007570AB">
            <w:pPr>
              <w:rPr>
                <w:lang w:val="en-US"/>
              </w:rPr>
            </w:pPr>
          </w:p>
        </w:tc>
        <w:tc>
          <w:tcPr>
            <w:tcW w:w="3827" w:type="dxa"/>
            <w:tcBorders>
              <w:left w:val="single" w:sz="4" w:space="0" w:color="auto"/>
              <w:bottom w:val="single" w:sz="4" w:space="0" w:color="auto"/>
              <w:right w:val="single" w:sz="4" w:space="0" w:color="auto"/>
            </w:tcBorders>
          </w:tcPr>
          <w:p w14:paraId="3DB8B7B2" w14:textId="77777777" w:rsidR="007570AB" w:rsidRPr="00C711E8" w:rsidRDefault="007570AB" w:rsidP="007570AB">
            <w:pPr>
              <w:rPr>
                <w:lang w:val="en-US"/>
              </w:rPr>
            </w:pPr>
            <w:r w:rsidRPr="00C711E8">
              <w:rPr>
                <w:lang w:val="en-US"/>
              </w:rPr>
              <w:t xml:space="preserve">Scale of one grid cell </w:t>
            </w:r>
          </w:p>
        </w:tc>
        <w:tc>
          <w:tcPr>
            <w:tcW w:w="702" w:type="dxa"/>
            <w:tcBorders>
              <w:left w:val="single" w:sz="4" w:space="0" w:color="auto"/>
              <w:bottom w:val="single" w:sz="4" w:space="0" w:color="auto"/>
            </w:tcBorders>
          </w:tcPr>
          <w:p w14:paraId="726BEED8" w14:textId="77777777" w:rsidR="007570AB" w:rsidRPr="00C711E8" w:rsidRDefault="007570AB" w:rsidP="007570AB">
            <w:pPr>
              <w:rPr>
                <w:lang w:val="en-US"/>
              </w:rPr>
            </w:pPr>
            <w:r w:rsidRPr="00C711E8">
              <w:rPr>
                <w:lang w:val="en-US"/>
              </w:rPr>
              <w:t>m</w:t>
            </w:r>
          </w:p>
        </w:tc>
      </w:tr>
      <w:tr w:rsidR="007570AB" w:rsidRPr="00C711E8" w14:paraId="72D1AAFE" w14:textId="77777777" w:rsidTr="007570AB">
        <w:tc>
          <w:tcPr>
            <w:tcW w:w="737" w:type="dxa"/>
            <w:vMerge w:val="restart"/>
            <w:tcBorders>
              <w:top w:val="single" w:sz="4" w:space="0" w:color="auto"/>
              <w:bottom w:val="single" w:sz="4" w:space="0" w:color="auto"/>
              <w:right w:val="single" w:sz="4" w:space="0" w:color="auto"/>
            </w:tcBorders>
            <w:textDirection w:val="btLr"/>
            <w:vAlign w:val="center"/>
          </w:tcPr>
          <w:p w14:paraId="4B7FF975" w14:textId="4B6EA664" w:rsidR="007570AB" w:rsidRPr="00C711E8" w:rsidRDefault="007570AB" w:rsidP="007570AB">
            <w:pPr>
              <w:ind w:left="113" w:right="113"/>
              <w:jc w:val="center"/>
              <w:rPr>
                <w:b/>
                <w:bCs/>
                <w:color w:val="000000" w:themeColor="text1"/>
                <w:lang w:val="en-US"/>
              </w:rPr>
            </w:pPr>
            <w:r w:rsidRPr="00C711E8">
              <w:rPr>
                <w:b/>
                <w:bCs/>
                <w:color w:val="000000" w:themeColor="text1"/>
                <w:lang w:val="en-US"/>
              </w:rPr>
              <w:t>Cell</w:t>
            </w:r>
            <w:r w:rsidR="00907789" w:rsidRPr="00C711E8">
              <w:rPr>
                <w:b/>
                <w:bCs/>
                <w:color w:val="000000" w:themeColor="text1"/>
                <w:lang w:val="en-US"/>
              </w:rPr>
              <w:t>/patch</w:t>
            </w:r>
          </w:p>
        </w:tc>
        <w:tc>
          <w:tcPr>
            <w:tcW w:w="1903" w:type="dxa"/>
            <w:tcBorders>
              <w:top w:val="single" w:sz="4" w:space="0" w:color="auto"/>
              <w:left w:val="single" w:sz="4" w:space="0" w:color="auto"/>
              <w:right w:val="single" w:sz="4" w:space="0" w:color="auto"/>
            </w:tcBorders>
          </w:tcPr>
          <w:p w14:paraId="0791E881" w14:textId="77777777" w:rsidR="007570AB" w:rsidRPr="00C711E8" w:rsidRDefault="007570AB" w:rsidP="007570AB">
            <w:pPr>
              <w:rPr>
                <w:i/>
                <w:iCs/>
                <w:color w:val="000000" w:themeColor="text1"/>
                <w:lang w:val="en-US"/>
              </w:rPr>
            </w:pPr>
            <w:r w:rsidRPr="00C711E8">
              <w:rPr>
                <w:i/>
                <w:iCs/>
                <w:color w:val="000000" w:themeColor="text1"/>
                <w:lang w:val="en-US"/>
              </w:rPr>
              <w:t>x, y</w:t>
            </w:r>
          </w:p>
        </w:tc>
        <w:tc>
          <w:tcPr>
            <w:tcW w:w="1000" w:type="dxa"/>
            <w:tcBorders>
              <w:top w:val="single" w:sz="4" w:space="0" w:color="auto"/>
              <w:left w:val="single" w:sz="4" w:space="0" w:color="auto"/>
              <w:right w:val="single" w:sz="4" w:space="0" w:color="auto"/>
            </w:tcBorders>
          </w:tcPr>
          <w:p w14:paraId="03915F0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top w:val="single" w:sz="4" w:space="0" w:color="auto"/>
              <w:left w:val="single" w:sz="4" w:space="0" w:color="auto"/>
              <w:right w:val="single" w:sz="4" w:space="0" w:color="auto"/>
            </w:tcBorders>
          </w:tcPr>
          <w:p w14:paraId="7AF751ED" w14:textId="77777777" w:rsidR="007570AB" w:rsidRPr="00C711E8" w:rsidRDefault="007570AB" w:rsidP="007570AB">
            <w:pPr>
              <w:rPr>
                <w:color w:val="000000" w:themeColor="text1"/>
                <w:lang w:val="en-US"/>
              </w:rPr>
            </w:pPr>
            <w:r w:rsidRPr="00C711E8">
              <w:rPr>
                <w:color w:val="000000" w:themeColor="text1"/>
                <w:lang w:val="en-US"/>
              </w:rPr>
              <w:t>0-x/</w:t>
            </w:r>
            <w:proofErr w:type="spellStart"/>
            <w:r w:rsidRPr="00C711E8">
              <w:rPr>
                <w:color w:val="000000" w:themeColor="text1"/>
                <w:lang w:val="en-US"/>
              </w:rPr>
              <w:t>y_max</w:t>
            </w:r>
            <w:proofErr w:type="spellEnd"/>
          </w:p>
        </w:tc>
        <w:tc>
          <w:tcPr>
            <w:tcW w:w="3827" w:type="dxa"/>
            <w:tcBorders>
              <w:top w:val="single" w:sz="4" w:space="0" w:color="auto"/>
              <w:left w:val="single" w:sz="4" w:space="0" w:color="auto"/>
              <w:right w:val="single" w:sz="4" w:space="0" w:color="auto"/>
            </w:tcBorders>
          </w:tcPr>
          <w:p w14:paraId="7D0EEEC0" w14:textId="77777777" w:rsidR="007570AB" w:rsidRPr="00C711E8" w:rsidRDefault="007570AB" w:rsidP="007570AB">
            <w:pPr>
              <w:rPr>
                <w:color w:val="000000" w:themeColor="text1"/>
                <w:lang w:val="en-US"/>
              </w:rPr>
            </w:pPr>
            <w:r w:rsidRPr="00C711E8">
              <w:rPr>
                <w:color w:val="000000" w:themeColor="text1"/>
                <w:lang w:val="en-US"/>
              </w:rPr>
              <w:t>x, y coordinate of the cell</w:t>
            </w:r>
          </w:p>
        </w:tc>
        <w:tc>
          <w:tcPr>
            <w:tcW w:w="702" w:type="dxa"/>
            <w:tcBorders>
              <w:top w:val="single" w:sz="4" w:space="0" w:color="auto"/>
              <w:left w:val="single" w:sz="4" w:space="0" w:color="auto"/>
            </w:tcBorders>
          </w:tcPr>
          <w:p w14:paraId="40EA2D1E" w14:textId="77777777" w:rsidR="007570AB" w:rsidRPr="00C711E8" w:rsidRDefault="007570AB" w:rsidP="007570AB">
            <w:pPr>
              <w:rPr>
                <w:color w:val="000000" w:themeColor="text1"/>
                <w:lang w:val="en-US"/>
              </w:rPr>
            </w:pPr>
          </w:p>
        </w:tc>
      </w:tr>
      <w:tr w:rsidR="007570AB" w:rsidRPr="00C711E8" w14:paraId="419B2133" w14:textId="77777777" w:rsidTr="007570AB">
        <w:tc>
          <w:tcPr>
            <w:tcW w:w="737" w:type="dxa"/>
            <w:vMerge/>
            <w:tcBorders>
              <w:bottom w:val="single" w:sz="4" w:space="0" w:color="auto"/>
              <w:right w:val="single" w:sz="4" w:space="0" w:color="auto"/>
            </w:tcBorders>
          </w:tcPr>
          <w:p w14:paraId="7099BCF8"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4F3691C"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LU_id</w:t>
            </w:r>
            <w:proofErr w:type="spellEnd"/>
          </w:p>
        </w:tc>
        <w:tc>
          <w:tcPr>
            <w:tcW w:w="1000" w:type="dxa"/>
            <w:tcBorders>
              <w:left w:val="single" w:sz="4" w:space="0" w:color="auto"/>
              <w:right w:val="single" w:sz="4" w:space="0" w:color="auto"/>
            </w:tcBorders>
          </w:tcPr>
          <w:p w14:paraId="19142A1F"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5A09DA9" w14:textId="77777777" w:rsidR="007570AB" w:rsidRPr="00C711E8" w:rsidRDefault="007570AB" w:rsidP="007570AB">
            <w:pPr>
              <w:rPr>
                <w:color w:val="000000" w:themeColor="text1"/>
                <w:lang w:val="en-US"/>
              </w:rPr>
            </w:pPr>
            <w:r w:rsidRPr="00C711E8">
              <w:rPr>
                <w:color w:val="000000" w:themeColor="text1"/>
                <w:lang w:val="en-US"/>
              </w:rPr>
              <w:t>0-nb_LU</w:t>
            </w:r>
          </w:p>
        </w:tc>
        <w:tc>
          <w:tcPr>
            <w:tcW w:w="3827" w:type="dxa"/>
            <w:tcBorders>
              <w:left w:val="single" w:sz="4" w:space="0" w:color="auto"/>
              <w:right w:val="single" w:sz="4" w:space="0" w:color="auto"/>
            </w:tcBorders>
          </w:tcPr>
          <w:p w14:paraId="6DCD3149" w14:textId="77777777" w:rsidR="007570AB" w:rsidRPr="00C711E8" w:rsidRDefault="007570AB" w:rsidP="007570AB">
            <w:pPr>
              <w:rPr>
                <w:color w:val="000000" w:themeColor="text1"/>
                <w:lang w:val="en-US"/>
              </w:rPr>
            </w:pPr>
            <w:r w:rsidRPr="00C711E8">
              <w:rPr>
                <w:color w:val="000000" w:themeColor="text1"/>
                <w:lang w:val="en-US"/>
              </w:rPr>
              <w:t>Land use class identifier</w:t>
            </w:r>
          </w:p>
        </w:tc>
        <w:tc>
          <w:tcPr>
            <w:tcW w:w="702" w:type="dxa"/>
            <w:tcBorders>
              <w:left w:val="single" w:sz="4" w:space="0" w:color="auto"/>
            </w:tcBorders>
          </w:tcPr>
          <w:p w14:paraId="73E8B600" w14:textId="77777777" w:rsidR="007570AB" w:rsidRPr="00C711E8" w:rsidRDefault="007570AB" w:rsidP="007570AB">
            <w:pPr>
              <w:rPr>
                <w:color w:val="000000" w:themeColor="text1"/>
                <w:lang w:val="en-US"/>
              </w:rPr>
            </w:pPr>
          </w:p>
        </w:tc>
      </w:tr>
      <w:tr w:rsidR="007570AB" w:rsidRPr="00C711E8" w14:paraId="4AC5277D" w14:textId="77777777" w:rsidTr="007570AB">
        <w:tc>
          <w:tcPr>
            <w:tcW w:w="737" w:type="dxa"/>
            <w:vMerge/>
            <w:tcBorders>
              <w:bottom w:val="single" w:sz="4" w:space="0" w:color="auto"/>
              <w:right w:val="single" w:sz="4" w:space="0" w:color="auto"/>
            </w:tcBorders>
          </w:tcPr>
          <w:p w14:paraId="77557D76"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5BB1333"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pa_id</w:t>
            </w:r>
            <w:proofErr w:type="spellEnd"/>
          </w:p>
        </w:tc>
        <w:tc>
          <w:tcPr>
            <w:tcW w:w="1000" w:type="dxa"/>
            <w:tcBorders>
              <w:left w:val="single" w:sz="4" w:space="0" w:color="auto"/>
              <w:right w:val="single" w:sz="4" w:space="0" w:color="auto"/>
            </w:tcBorders>
          </w:tcPr>
          <w:p w14:paraId="14DC64C5"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661299DA"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2A53A8D" w14:textId="77777777" w:rsidR="007570AB" w:rsidRPr="00C711E8" w:rsidRDefault="007570AB" w:rsidP="007570AB">
            <w:pPr>
              <w:rPr>
                <w:color w:val="000000" w:themeColor="text1"/>
                <w:lang w:val="en-US"/>
              </w:rPr>
            </w:pPr>
            <w:r w:rsidRPr="00C711E8">
              <w:rPr>
                <w:color w:val="000000" w:themeColor="text1"/>
                <w:lang w:val="en-US"/>
              </w:rPr>
              <w:t>Patch identifier</w:t>
            </w:r>
          </w:p>
        </w:tc>
        <w:tc>
          <w:tcPr>
            <w:tcW w:w="702" w:type="dxa"/>
            <w:tcBorders>
              <w:left w:val="single" w:sz="4" w:space="0" w:color="auto"/>
            </w:tcBorders>
          </w:tcPr>
          <w:p w14:paraId="47C424D0" w14:textId="77777777" w:rsidR="007570AB" w:rsidRPr="00C711E8" w:rsidRDefault="007570AB" w:rsidP="007570AB">
            <w:pPr>
              <w:rPr>
                <w:color w:val="000000" w:themeColor="text1"/>
                <w:lang w:val="en-US"/>
              </w:rPr>
            </w:pPr>
          </w:p>
        </w:tc>
      </w:tr>
      <w:tr w:rsidR="007570AB" w:rsidRPr="00C711E8" w14:paraId="65972673" w14:textId="77777777" w:rsidTr="007570AB">
        <w:tc>
          <w:tcPr>
            <w:tcW w:w="737" w:type="dxa"/>
            <w:vMerge/>
            <w:tcBorders>
              <w:bottom w:val="single" w:sz="4" w:space="0" w:color="auto"/>
              <w:right w:val="single" w:sz="4" w:space="0" w:color="auto"/>
            </w:tcBorders>
          </w:tcPr>
          <w:p w14:paraId="0888BDC8"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00E54D32" w14:textId="77777777" w:rsidR="007570AB" w:rsidRPr="00C711E8" w:rsidRDefault="007570AB" w:rsidP="007570AB">
            <w:pPr>
              <w:rPr>
                <w:i/>
                <w:iCs/>
                <w:color w:val="000000" w:themeColor="text1"/>
                <w:lang w:val="en-US"/>
              </w:rPr>
            </w:pPr>
            <w:r w:rsidRPr="00C711E8">
              <w:rPr>
                <w:i/>
                <w:iCs/>
                <w:color w:val="000000" w:themeColor="text1"/>
                <w:lang w:val="en-US"/>
              </w:rPr>
              <w:t>TZ</w:t>
            </w:r>
          </w:p>
        </w:tc>
        <w:tc>
          <w:tcPr>
            <w:tcW w:w="1000" w:type="dxa"/>
            <w:tcBorders>
              <w:left w:val="single" w:sz="4" w:space="0" w:color="auto"/>
              <w:right w:val="single" w:sz="4" w:space="0" w:color="auto"/>
            </w:tcBorders>
          </w:tcPr>
          <w:p w14:paraId="77CF18BB" w14:textId="77777777" w:rsidR="007570AB" w:rsidRPr="00C711E8" w:rsidRDefault="007570AB" w:rsidP="007570AB">
            <w:pPr>
              <w:rPr>
                <w:color w:val="000000" w:themeColor="text1"/>
                <w:lang w:val="en-US"/>
              </w:rPr>
            </w:pPr>
            <w:r w:rsidRPr="00C711E8">
              <w:rPr>
                <w:color w:val="000000" w:themeColor="text1"/>
                <w:lang w:val="en-US"/>
              </w:rPr>
              <w:t>bool</w:t>
            </w:r>
          </w:p>
        </w:tc>
        <w:tc>
          <w:tcPr>
            <w:tcW w:w="1317" w:type="dxa"/>
            <w:tcBorders>
              <w:left w:val="single" w:sz="4" w:space="0" w:color="auto"/>
              <w:right w:val="single" w:sz="4" w:space="0" w:color="auto"/>
            </w:tcBorders>
          </w:tcPr>
          <w:p w14:paraId="5EF4A629"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A974B62" w14:textId="77777777" w:rsidR="007570AB" w:rsidRPr="00C711E8" w:rsidRDefault="007570AB" w:rsidP="007570AB">
            <w:pPr>
              <w:rPr>
                <w:color w:val="000000" w:themeColor="text1"/>
                <w:lang w:val="en-US"/>
              </w:rPr>
            </w:pPr>
            <w:r w:rsidRPr="00C711E8">
              <w:rPr>
                <w:color w:val="000000" w:themeColor="text1"/>
                <w:lang w:val="en-US"/>
              </w:rPr>
              <w:t>Cell is defined as transition zone</w:t>
            </w:r>
          </w:p>
        </w:tc>
        <w:tc>
          <w:tcPr>
            <w:tcW w:w="702" w:type="dxa"/>
            <w:tcBorders>
              <w:left w:val="single" w:sz="4" w:space="0" w:color="auto"/>
            </w:tcBorders>
          </w:tcPr>
          <w:p w14:paraId="4933DC4C" w14:textId="77777777" w:rsidR="007570AB" w:rsidRPr="00C711E8" w:rsidRDefault="007570AB" w:rsidP="007570AB">
            <w:pPr>
              <w:rPr>
                <w:color w:val="000000" w:themeColor="text1"/>
                <w:lang w:val="en-US"/>
              </w:rPr>
            </w:pPr>
          </w:p>
        </w:tc>
      </w:tr>
      <w:tr w:rsidR="007570AB" w:rsidRPr="00C711E8" w14:paraId="45CEE349" w14:textId="77777777" w:rsidTr="007570AB">
        <w:tc>
          <w:tcPr>
            <w:tcW w:w="737" w:type="dxa"/>
            <w:vMerge/>
            <w:tcBorders>
              <w:bottom w:val="single" w:sz="4" w:space="0" w:color="auto"/>
              <w:right w:val="single" w:sz="4" w:space="0" w:color="auto"/>
            </w:tcBorders>
          </w:tcPr>
          <w:p w14:paraId="72AAF79F"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3EA738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TZ_pot</w:t>
            </w:r>
            <w:proofErr w:type="spellEnd"/>
          </w:p>
        </w:tc>
        <w:tc>
          <w:tcPr>
            <w:tcW w:w="1000" w:type="dxa"/>
            <w:tcBorders>
              <w:left w:val="single" w:sz="4" w:space="0" w:color="auto"/>
              <w:right w:val="single" w:sz="4" w:space="0" w:color="auto"/>
            </w:tcBorders>
          </w:tcPr>
          <w:p w14:paraId="745F5ACF" w14:textId="77777777" w:rsidR="007570AB" w:rsidRPr="00C711E8" w:rsidRDefault="007570AB" w:rsidP="007570AB">
            <w:pPr>
              <w:rPr>
                <w:color w:val="000000" w:themeColor="text1"/>
                <w:lang w:val="en-US"/>
              </w:rPr>
            </w:pPr>
            <w:r w:rsidRPr="00C711E8">
              <w:rPr>
                <w:color w:val="000000" w:themeColor="text1"/>
                <w:lang w:val="en-US"/>
              </w:rPr>
              <w:t>bool</w:t>
            </w:r>
          </w:p>
        </w:tc>
        <w:tc>
          <w:tcPr>
            <w:tcW w:w="1317" w:type="dxa"/>
            <w:tcBorders>
              <w:left w:val="single" w:sz="4" w:space="0" w:color="auto"/>
              <w:right w:val="single" w:sz="4" w:space="0" w:color="auto"/>
            </w:tcBorders>
          </w:tcPr>
          <w:p w14:paraId="092BA3B3"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A33BE1A" w14:textId="77777777" w:rsidR="007570AB" w:rsidRPr="00C711E8" w:rsidRDefault="007570AB" w:rsidP="007570AB">
            <w:pPr>
              <w:rPr>
                <w:color w:val="000000" w:themeColor="text1"/>
                <w:lang w:val="en-US"/>
              </w:rPr>
            </w:pPr>
            <w:r w:rsidRPr="00C711E8">
              <w:rPr>
                <w:color w:val="000000" w:themeColor="text1"/>
                <w:lang w:val="en-US"/>
              </w:rPr>
              <w:t>Cell is a potential transition zone cell</w:t>
            </w:r>
          </w:p>
        </w:tc>
        <w:tc>
          <w:tcPr>
            <w:tcW w:w="702" w:type="dxa"/>
            <w:tcBorders>
              <w:left w:val="single" w:sz="4" w:space="0" w:color="auto"/>
            </w:tcBorders>
          </w:tcPr>
          <w:p w14:paraId="5E10CE80" w14:textId="77777777" w:rsidR="007570AB" w:rsidRPr="00C711E8" w:rsidRDefault="007570AB" w:rsidP="007570AB">
            <w:pPr>
              <w:rPr>
                <w:color w:val="000000" w:themeColor="text1"/>
                <w:lang w:val="en-US"/>
              </w:rPr>
            </w:pPr>
          </w:p>
        </w:tc>
      </w:tr>
      <w:tr w:rsidR="007570AB" w:rsidRPr="00C711E8" w14:paraId="6137BFA3" w14:textId="77777777" w:rsidTr="007570AB">
        <w:tc>
          <w:tcPr>
            <w:tcW w:w="737" w:type="dxa"/>
            <w:vMerge/>
            <w:tcBorders>
              <w:bottom w:val="single" w:sz="4" w:space="0" w:color="auto"/>
              <w:right w:val="single" w:sz="4" w:space="0" w:color="auto"/>
            </w:tcBorders>
          </w:tcPr>
          <w:p w14:paraId="2CF238BE" w14:textId="77777777" w:rsidR="007570AB" w:rsidRPr="00C711E8" w:rsidRDefault="007570AB" w:rsidP="007570AB">
            <w:pPr>
              <w:tabs>
                <w:tab w:val="left" w:pos="2685"/>
              </w:tabs>
              <w:jc w:val="both"/>
              <w:rPr>
                <w:color w:val="000000" w:themeColor="text1"/>
                <w:lang w:val="en-US"/>
              </w:rPr>
            </w:pPr>
          </w:p>
        </w:tc>
        <w:tc>
          <w:tcPr>
            <w:tcW w:w="1903" w:type="dxa"/>
            <w:tcBorders>
              <w:left w:val="single" w:sz="4" w:space="0" w:color="auto"/>
              <w:right w:val="single" w:sz="4" w:space="0" w:color="auto"/>
            </w:tcBorders>
          </w:tcPr>
          <w:p w14:paraId="6377A6F7" w14:textId="77777777" w:rsidR="007570AB" w:rsidRPr="00C711E8" w:rsidRDefault="007570AB" w:rsidP="007570AB">
            <w:pPr>
              <w:tabs>
                <w:tab w:val="left" w:pos="2685"/>
              </w:tabs>
              <w:jc w:val="both"/>
              <w:rPr>
                <w:i/>
                <w:iCs/>
                <w:color w:val="000000" w:themeColor="text1"/>
                <w:lang w:val="en-US"/>
              </w:rPr>
            </w:pPr>
            <w:proofErr w:type="spellStart"/>
            <w:r w:rsidRPr="00C711E8">
              <w:rPr>
                <w:i/>
                <w:iCs/>
                <w:color w:val="000000" w:themeColor="text1"/>
                <w:lang w:val="en-US"/>
              </w:rPr>
              <w:t>FT_pop_List</w:t>
            </w:r>
            <w:proofErr w:type="spellEnd"/>
          </w:p>
        </w:tc>
        <w:tc>
          <w:tcPr>
            <w:tcW w:w="1000" w:type="dxa"/>
            <w:tcBorders>
              <w:left w:val="single" w:sz="4" w:space="0" w:color="auto"/>
              <w:right w:val="single" w:sz="4" w:space="0" w:color="auto"/>
            </w:tcBorders>
          </w:tcPr>
          <w:p w14:paraId="004D38B0" w14:textId="77777777" w:rsidR="007570AB" w:rsidRPr="00C711E8" w:rsidRDefault="007570AB" w:rsidP="007570AB">
            <w:pPr>
              <w:rPr>
                <w:color w:val="000000" w:themeColor="text1"/>
                <w:lang w:val="en-US"/>
              </w:rPr>
            </w:pPr>
            <w:r w:rsidRPr="00C711E8">
              <w:rPr>
                <w:color w:val="000000" w:themeColor="text1"/>
                <w:lang w:val="en-US"/>
              </w:rPr>
              <w:t>List</w:t>
            </w:r>
          </w:p>
        </w:tc>
        <w:tc>
          <w:tcPr>
            <w:tcW w:w="1317" w:type="dxa"/>
            <w:tcBorders>
              <w:left w:val="single" w:sz="4" w:space="0" w:color="auto"/>
              <w:right w:val="single" w:sz="4" w:space="0" w:color="auto"/>
            </w:tcBorders>
          </w:tcPr>
          <w:p w14:paraId="2D845B15"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49A6EF60" w14:textId="77777777" w:rsidR="007570AB" w:rsidRPr="00C711E8" w:rsidRDefault="007570AB" w:rsidP="007570AB">
            <w:pPr>
              <w:rPr>
                <w:color w:val="000000" w:themeColor="text1"/>
                <w:lang w:val="en-US"/>
              </w:rPr>
            </w:pPr>
            <w:r w:rsidRPr="00C711E8">
              <w:rPr>
                <w:color w:val="000000" w:themeColor="text1"/>
                <w:lang w:val="en-US"/>
              </w:rPr>
              <w:t>List of all FT populations in the cell</w:t>
            </w:r>
          </w:p>
        </w:tc>
        <w:tc>
          <w:tcPr>
            <w:tcW w:w="702" w:type="dxa"/>
            <w:tcBorders>
              <w:left w:val="single" w:sz="4" w:space="0" w:color="auto"/>
            </w:tcBorders>
          </w:tcPr>
          <w:p w14:paraId="243A0753" w14:textId="77777777" w:rsidR="007570AB" w:rsidRPr="00C711E8" w:rsidRDefault="007570AB" w:rsidP="007570AB">
            <w:pPr>
              <w:rPr>
                <w:color w:val="000000" w:themeColor="text1"/>
                <w:lang w:val="en-US"/>
              </w:rPr>
            </w:pPr>
          </w:p>
        </w:tc>
      </w:tr>
      <w:tr w:rsidR="007570AB" w:rsidRPr="00C711E8" w14:paraId="2E17EC5B" w14:textId="77777777" w:rsidTr="007570AB">
        <w:tc>
          <w:tcPr>
            <w:tcW w:w="737" w:type="dxa"/>
            <w:vMerge/>
            <w:tcBorders>
              <w:bottom w:val="single" w:sz="4" w:space="0" w:color="auto"/>
              <w:right w:val="single" w:sz="4" w:space="0" w:color="auto"/>
            </w:tcBorders>
          </w:tcPr>
          <w:p w14:paraId="32BFAACE"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7E086B76" w14:textId="77777777" w:rsidR="007570AB" w:rsidRPr="00C711E8" w:rsidRDefault="007570AB" w:rsidP="007570AB">
            <w:pPr>
              <w:tabs>
                <w:tab w:val="center" w:pos="2157"/>
              </w:tabs>
              <w:rPr>
                <w:i/>
                <w:iCs/>
                <w:color w:val="000000" w:themeColor="text1"/>
                <w:lang w:val="en-US"/>
              </w:rPr>
            </w:pPr>
            <w:proofErr w:type="spellStart"/>
            <w:r w:rsidRPr="00C711E8">
              <w:rPr>
                <w:i/>
                <w:iCs/>
                <w:color w:val="000000" w:themeColor="text1"/>
                <w:lang w:val="en-US"/>
              </w:rPr>
              <w:t>FT_pop_size</w:t>
            </w:r>
            <w:proofErr w:type="spellEnd"/>
          </w:p>
        </w:tc>
        <w:tc>
          <w:tcPr>
            <w:tcW w:w="1000" w:type="dxa"/>
            <w:tcBorders>
              <w:left w:val="single" w:sz="4" w:space="0" w:color="auto"/>
              <w:right w:val="single" w:sz="4" w:space="0" w:color="auto"/>
            </w:tcBorders>
          </w:tcPr>
          <w:p w14:paraId="240F8AC6" w14:textId="77777777" w:rsidR="007570AB" w:rsidRPr="00C711E8" w:rsidRDefault="007570AB" w:rsidP="007570AB">
            <w:pPr>
              <w:rPr>
                <w:color w:val="000000" w:themeColor="text1"/>
                <w:lang w:val="en-US"/>
              </w:rPr>
            </w:pPr>
            <w:r w:rsidRPr="00C711E8">
              <w:rPr>
                <w:color w:val="000000" w:themeColor="text1"/>
                <w:lang w:val="en-US"/>
              </w:rPr>
              <w:t>List</w:t>
            </w:r>
          </w:p>
        </w:tc>
        <w:tc>
          <w:tcPr>
            <w:tcW w:w="1317" w:type="dxa"/>
            <w:tcBorders>
              <w:left w:val="single" w:sz="4" w:space="0" w:color="auto"/>
              <w:right w:val="single" w:sz="4" w:space="0" w:color="auto"/>
            </w:tcBorders>
          </w:tcPr>
          <w:p w14:paraId="034B9FFB"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07450FB1" w14:textId="77777777" w:rsidR="007570AB" w:rsidRPr="00C711E8" w:rsidRDefault="007570AB" w:rsidP="007570AB">
            <w:pPr>
              <w:rPr>
                <w:color w:val="000000" w:themeColor="text1"/>
                <w:lang w:val="en-US"/>
              </w:rPr>
            </w:pPr>
            <w:r w:rsidRPr="00C711E8">
              <w:rPr>
                <w:color w:val="000000" w:themeColor="text1"/>
                <w:lang w:val="en-US"/>
              </w:rPr>
              <w:t>List of the FT population sizes in the cell</w:t>
            </w:r>
          </w:p>
        </w:tc>
        <w:tc>
          <w:tcPr>
            <w:tcW w:w="702" w:type="dxa"/>
            <w:tcBorders>
              <w:left w:val="single" w:sz="4" w:space="0" w:color="auto"/>
            </w:tcBorders>
          </w:tcPr>
          <w:p w14:paraId="7F77B2EB" w14:textId="77777777" w:rsidR="007570AB" w:rsidRPr="00C711E8" w:rsidRDefault="007570AB" w:rsidP="007570AB">
            <w:pPr>
              <w:rPr>
                <w:color w:val="000000" w:themeColor="text1"/>
                <w:lang w:val="en-US"/>
              </w:rPr>
            </w:pPr>
          </w:p>
        </w:tc>
      </w:tr>
      <w:tr w:rsidR="007570AB" w:rsidRPr="00C711E8" w14:paraId="215E52E0" w14:textId="77777777" w:rsidTr="007570AB">
        <w:tc>
          <w:tcPr>
            <w:tcW w:w="737" w:type="dxa"/>
            <w:vMerge/>
            <w:tcBorders>
              <w:bottom w:val="single" w:sz="4" w:space="0" w:color="auto"/>
              <w:right w:val="single" w:sz="4" w:space="0" w:color="auto"/>
            </w:tcBorders>
          </w:tcPr>
          <w:p w14:paraId="66D32783"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4D9FBF3B" w14:textId="77777777" w:rsidR="007570AB" w:rsidRPr="00C711E8" w:rsidRDefault="007570AB" w:rsidP="007570AB">
            <w:pPr>
              <w:tabs>
                <w:tab w:val="center" w:pos="2157"/>
              </w:tabs>
              <w:rPr>
                <w:i/>
                <w:iCs/>
                <w:color w:val="000000" w:themeColor="text1"/>
                <w:lang w:val="en-US"/>
              </w:rPr>
            </w:pPr>
            <w:proofErr w:type="spellStart"/>
            <w:r w:rsidRPr="00C711E8">
              <w:rPr>
                <w:i/>
                <w:iCs/>
                <w:color w:val="000000" w:themeColor="text1"/>
                <w:lang w:val="en-US"/>
              </w:rPr>
              <w:t>PID_def</w:t>
            </w:r>
            <w:proofErr w:type="spellEnd"/>
          </w:p>
        </w:tc>
        <w:tc>
          <w:tcPr>
            <w:tcW w:w="1000" w:type="dxa"/>
            <w:tcBorders>
              <w:left w:val="single" w:sz="4" w:space="0" w:color="auto"/>
              <w:right w:val="single" w:sz="4" w:space="0" w:color="auto"/>
            </w:tcBorders>
          </w:tcPr>
          <w:p w14:paraId="047810D4" w14:textId="77777777" w:rsidR="007570AB" w:rsidRPr="00C711E8" w:rsidRDefault="007570AB" w:rsidP="007570AB">
            <w:pPr>
              <w:rPr>
                <w:color w:val="000000" w:themeColor="text1"/>
                <w:lang w:val="en-US"/>
              </w:rPr>
            </w:pPr>
            <w:r w:rsidRPr="00C711E8">
              <w:rPr>
                <w:color w:val="000000" w:themeColor="text1"/>
                <w:lang w:val="en-US"/>
              </w:rPr>
              <w:t>Struct</w:t>
            </w:r>
          </w:p>
        </w:tc>
        <w:tc>
          <w:tcPr>
            <w:tcW w:w="1317" w:type="dxa"/>
            <w:tcBorders>
              <w:left w:val="single" w:sz="4" w:space="0" w:color="auto"/>
              <w:right w:val="single" w:sz="4" w:space="0" w:color="auto"/>
            </w:tcBorders>
          </w:tcPr>
          <w:p w14:paraId="0D2A590E"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2CA71EDE" w14:textId="77777777" w:rsidR="007570AB" w:rsidRPr="00C711E8" w:rsidRDefault="007570AB" w:rsidP="007570AB">
            <w:pPr>
              <w:rPr>
                <w:color w:val="000000" w:themeColor="text1"/>
                <w:lang w:val="en-US"/>
              </w:rPr>
            </w:pPr>
            <w:r w:rsidRPr="00C711E8">
              <w:rPr>
                <w:color w:val="000000" w:themeColor="text1"/>
                <w:lang w:val="en-US"/>
              </w:rPr>
              <w:t>Stores information of patch</w:t>
            </w:r>
          </w:p>
        </w:tc>
        <w:tc>
          <w:tcPr>
            <w:tcW w:w="702" w:type="dxa"/>
            <w:tcBorders>
              <w:left w:val="single" w:sz="4" w:space="0" w:color="auto"/>
            </w:tcBorders>
          </w:tcPr>
          <w:p w14:paraId="2257E7A4" w14:textId="77777777" w:rsidR="007570AB" w:rsidRPr="00C711E8" w:rsidRDefault="007570AB" w:rsidP="007570AB">
            <w:pPr>
              <w:rPr>
                <w:color w:val="000000" w:themeColor="text1"/>
                <w:lang w:val="en-US"/>
              </w:rPr>
            </w:pPr>
          </w:p>
        </w:tc>
      </w:tr>
      <w:tr w:rsidR="007570AB" w:rsidRPr="00C711E8" w14:paraId="59EE76DF" w14:textId="77777777" w:rsidTr="007570AB">
        <w:tc>
          <w:tcPr>
            <w:tcW w:w="737" w:type="dxa"/>
            <w:vMerge/>
            <w:tcBorders>
              <w:bottom w:val="single" w:sz="4" w:space="0" w:color="auto"/>
              <w:right w:val="single" w:sz="4" w:space="0" w:color="auto"/>
            </w:tcBorders>
          </w:tcPr>
          <w:p w14:paraId="3A9E1C1D"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5EA95BFA"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PID</w:t>
            </w:r>
          </w:p>
        </w:tc>
        <w:tc>
          <w:tcPr>
            <w:tcW w:w="1000" w:type="dxa"/>
            <w:tcBorders>
              <w:left w:val="single" w:sz="4" w:space="0" w:color="auto"/>
              <w:right w:val="single" w:sz="4" w:space="0" w:color="auto"/>
            </w:tcBorders>
          </w:tcPr>
          <w:p w14:paraId="223A5EB0"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44F49C0"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0CD0CFC" w14:textId="77777777" w:rsidR="007570AB" w:rsidRPr="00C711E8" w:rsidRDefault="007570AB" w:rsidP="007570AB">
            <w:pPr>
              <w:rPr>
                <w:color w:val="000000" w:themeColor="text1"/>
                <w:lang w:val="en-US"/>
              </w:rPr>
            </w:pPr>
            <w:r w:rsidRPr="00C711E8">
              <w:rPr>
                <w:color w:val="000000" w:themeColor="text1"/>
                <w:lang w:val="en-US"/>
              </w:rPr>
              <w:t>Patch ID</w:t>
            </w:r>
          </w:p>
        </w:tc>
        <w:tc>
          <w:tcPr>
            <w:tcW w:w="702" w:type="dxa"/>
            <w:tcBorders>
              <w:left w:val="single" w:sz="4" w:space="0" w:color="auto"/>
            </w:tcBorders>
          </w:tcPr>
          <w:p w14:paraId="35780F44" w14:textId="77777777" w:rsidR="007570AB" w:rsidRPr="00C711E8" w:rsidRDefault="007570AB" w:rsidP="007570AB">
            <w:pPr>
              <w:rPr>
                <w:color w:val="000000" w:themeColor="text1"/>
                <w:lang w:val="en-US"/>
              </w:rPr>
            </w:pPr>
          </w:p>
        </w:tc>
      </w:tr>
      <w:tr w:rsidR="007570AB" w:rsidRPr="00C711E8" w14:paraId="434B40A7" w14:textId="77777777" w:rsidTr="007570AB">
        <w:tc>
          <w:tcPr>
            <w:tcW w:w="737" w:type="dxa"/>
            <w:vMerge/>
            <w:tcBorders>
              <w:bottom w:val="single" w:sz="4" w:space="0" w:color="auto"/>
              <w:right w:val="single" w:sz="4" w:space="0" w:color="auto"/>
            </w:tcBorders>
          </w:tcPr>
          <w:p w14:paraId="2C533AAE"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0FFEEDBF"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Type</w:t>
            </w:r>
          </w:p>
        </w:tc>
        <w:tc>
          <w:tcPr>
            <w:tcW w:w="1000" w:type="dxa"/>
            <w:tcBorders>
              <w:left w:val="single" w:sz="4" w:space="0" w:color="auto"/>
              <w:right w:val="single" w:sz="4" w:space="0" w:color="auto"/>
            </w:tcBorders>
          </w:tcPr>
          <w:p w14:paraId="41F36545" w14:textId="77777777" w:rsidR="007570AB" w:rsidRPr="00C711E8" w:rsidRDefault="007570AB" w:rsidP="007570AB">
            <w:pPr>
              <w:rPr>
                <w:color w:val="000000" w:themeColor="text1"/>
                <w:lang w:val="en-US"/>
              </w:rPr>
            </w:pPr>
            <w:r w:rsidRPr="00C711E8">
              <w:rPr>
                <w:color w:val="000000" w:themeColor="text1"/>
                <w:lang w:val="en-US"/>
              </w:rPr>
              <w:t>String</w:t>
            </w:r>
          </w:p>
        </w:tc>
        <w:tc>
          <w:tcPr>
            <w:tcW w:w="1317" w:type="dxa"/>
            <w:tcBorders>
              <w:left w:val="single" w:sz="4" w:space="0" w:color="auto"/>
              <w:right w:val="single" w:sz="4" w:space="0" w:color="auto"/>
            </w:tcBorders>
          </w:tcPr>
          <w:p w14:paraId="3180DA57"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37450004" w14:textId="77777777" w:rsidR="007570AB" w:rsidRPr="00C711E8" w:rsidRDefault="007570AB" w:rsidP="007570AB">
            <w:pPr>
              <w:rPr>
                <w:color w:val="000000" w:themeColor="text1"/>
                <w:lang w:val="en-US"/>
              </w:rPr>
            </w:pPr>
            <w:r w:rsidRPr="00C711E8">
              <w:rPr>
                <w:color w:val="000000" w:themeColor="text1"/>
                <w:lang w:val="en-US"/>
              </w:rPr>
              <w:t>Land use class</w:t>
            </w:r>
          </w:p>
        </w:tc>
        <w:tc>
          <w:tcPr>
            <w:tcW w:w="702" w:type="dxa"/>
            <w:tcBorders>
              <w:left w:val="single" w:sz="4" w:space="0" w:color="auto"/>
            </w:tcBorders>
          </w:tcPr>
          <w:p w14:paraId="6D1E6D12" w14:textId="77777777" w:rsidR="007570AB" w:rsidRPr="00C711E8" w:rsidRDefault="007570AB" w:rsidP="007570AB">
            <w:pPr>
              <w:rPr>
                <w:color w:val="000000" w:themeColor="text1"/>
                <w:lang w:val="en-US"/>
              </w:rPr>
            </w:pPr>
          </w:p>
        </w:tc>
      </w:tr>
      <w:tr w:rsidR="007570AB" w:rsidRPr="00C711E8" w14:paraId="7E81CD86" w14:textId="77777777" w:rsidTr="007570AB">
        <w:tc>
          <w:tcPr>
            <w:tcW w:w="737" w:type="dxa"/>
            <w:vMerge/>
            <w:tcBorders>
              <w:bottom w:val="single" w:sz="4" w:space="0" w:color="auto"/>
              <w:right w:val="single" w:sz="4" w:space="0" w:color="auto"/>
            </w:tcBorders>
          </w:tcPr>
          <w:p w14:paraId="38FC1CE9"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bottom w:val="single" w:sz="4" w:space="0" w:color="A5A5A5" w:themeColor="accent3"/>
              <w:right w:val="single" w:sz="4" w:space="0" w:color="auto"/>
            </w:tcBorders>
          </w:tcPr>
          <w:p w14:paraId="3AEDF31B"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Area</w:t>
            </w:r>
          </w:p>
        </w:tc>
        <w:tc>
          <w:tcPr>
            <w:tcW w:w="1000" w:type="dxa"/>
            <w:tcBorders>
              <w:left w:val="single" w:sz="4" w:space="0" w:color="auto"/>
              <w:bottom w:val="single" w:sz="4" w:space="0" w:color="A5A5A5" w:themeColor="accent3"/>
              <w:right w:val="single" w:sz="4" w:space="0" w:color="auto"/>
            </w:tcBorders>
          </w:tcPr>
          <w:p w14:paraId="55943231"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bottom w:val="single" w:sz="4" w:space="0" w:color="A5A5A5" w:themeColor="accent3"/>
              <w:right w:val="single" w:sz="4" w:space="0" w:color="auto"/>
            </w:tcBorders>
          </w:tcPr>
          <w:p w14:paraId="31566468"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5A5A5" w:themeColor="accent3"/>
              <w:right w:val="single" w:sz="4" w:space="0" w:color="auto"/>
            </w:tcBorders>
          </w:tcPr>
          <w:p w14:paraId="5A56C51E" w14:textId="77777777" w:rsidR="007570AB" w:rsidRPr="00C711E8" w:rsidRDefault="007570AB" w:rsidP="007570AB">
            <w:pPr>
              <w:rPr>
                <w:color w:val="000000" w:themeColor="text1"/>
                <w:lang w:val="en-US"/>
              </w:rPr>
            </w:pPr>
            <w:r w:rsidRPr="00C711E8">
              <w:rPr>
                <w:color w:val="000000" w:themeColor="text1"/>
                <w:lang w:val="en-US"/>
              </w:rPr>
              <w:t xml:space="preserve">Area </w:t>
            </w:r>
          </w:p>
        </w:tc>
        <w:tc>
          <w:tcPr>
            <w:tcW w:w="702" w:type="dxa"/>
            <w:tcBorders>
              <w:left w:val="single" w:sz="4" w:space="0" w:color="auto"/>
              <w:bottom w:val="single" w:sz="4" w:space="0" w:color="A5A5A5" w:themeColor="accent3"/>
            </w:tcBorders>
          </w:tcPr>
          <w:p w14:paraId="4DD4F9D9" w14:textId="77777777" w:rsidR="007570AB" w:rsidRPr="00C711E8" w:rsidRDefault="007570AB" w:rsidP="007570AB">
            <w:pPr>
              <w:rPr>
                <w:color w:val="000000" w:themeColor="text1"/>
                <w:lang w:val="en-US"/>
              </w:rPr>
            </w:pPr>
          </w:p>
        </w:tc>
      </w:tr>
      <w:tr w:rsidR="007570AB" w:rsidRPr="00C711E8" w14:paraId="28819AF8" w14:textId="77777777" w:rsidTr="007570AB">
        <w:tc>
          <w:tcPr>
            <w:tcW w:w="737" w:type="dxa"/>
            <w:vMerge/>
            <w:tcBorders>
              <w:bottom w:val="single" w:sz="4" w:space="0" w:color="auto"/>
              <w:right w:val="single" w:sz="4" w:space="0" w:color="auto"/>
            </w:tcBorders>
          </w:tcPr>
          <w:p w14:paraId="54B689C3"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bottom w:val="single" w:sz="4" w:space="0" w:color="auto"/>
              <w:right w:val="single" w:sz="4" w:space="0" w:color="auto"/>
            </w:tcBorders>
          </w:tcPr>
          <w:p w14:paraId="79CFCFE2" w14:textId="77777777" w:rsidR="007570AB" w:rsidRPr="00C711E8" w:rsidRDefault="007570AB" w:rsidP="007570AB">
            <w:pPr>
              <w:tabs>
                <w:tab w:val="center" w:pos="2157"/>
              </w:tabs>
              <w:jc w:val="right"/>
              <w:rPr>
                <w:i/>
                <w:iCs/>
                <w:color w:val="000000" w:themeColor="text1"/>
                <w:lang w:val="en-US"/>
              </w:rPr>
            </w:pPr>
            <w:proofErr w:type="spellStart"/>
            <w:r w:rsidRPr="00C711E8">
              <w:rPr>
                <w:i/>
                <w:iCs/>
                <w:color w:val="000000" w:themeColor="text1"/>
                <w:lang w:val="en-US"/>
              </w:rPr>
              <w:t>Nb_bordercells</w:t>
            </w:r>
            <w:proofErr w:type="spellEnd"/>
          </w:p>
        </w:tc>
        <w:tc>
          <w:tcPr>
            <w:tcW w:w="1000" w:type="dxa"/>
            <w:tcBorders>
              <w:left w:val="single" w:sz="4" w:space="0" w:color="auto"/>
              <w:bottom w:val="single" w:sz="4" w:space="0" w:color="auto"/>
              <w:right w:val="single" w:sz="4" w:space="0" w:color="auto"/>
            </w:tcBorders>
          </w:tcPr>
          <w:p w14:paraId="34670D55"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bottom w:val="single" w:sz="4" w:space="0" w:color="auto"/>
              <w:right w:val="single" w:sz="4" w:space="0" w:color="auto"/>
            </w:tcBorders>
          </w:tcPr>
          <w:p w14:paraId="70775602"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uto"/>
              <w:right w:val="single" w:sz="4" w:space="0" w:color="auto"/>
            </w:tcBorders>
          </w:tcPr>
          <w:p w14:paraId="2D2B8CA7" w14:textId="77777777" w:rsidR="007570AB" w:rsidRPr="00C711E8" w:rsidRDefault="007570AB" w:rsidP="007570AB">
            <w:pPr>
              <w:rPr>
                <w:color w:val="000000" w:themeColor="text1"/>
                <w:lang w:val="en-US"/>
              </w:rPr>
            </w:pPr>
            <w:r w:rsidRPr="00C711E8">
              <w:rPr>
                <w:color w:val="000000" w:themeColor="text1"/>
                <w:lang w:val="en-US"/>
              </w:rPr>
              <w:t>Number of cells bordering a forest or grassland patch</w:t>
            </w:r>
          </w:p>
        </w:tc>
        <w:tc>
          <w:tcPr>
            <w:tcW w:w="702" w:type="dxa"/>
            <w:tcBorders>
              <w:left w:val="single" w:sz="4" w:space="0" w:color="auto"/>
              <w:bottom w:val="single" w:sz="4" w:space="0" w:color="auto"/>
            </w:tcBorders>
          </w:tcPr>
          <w:p w14:paraId="7ABFBB4E" w14:textId="77777777" w:rsidR="007570AB" w:rsidRPr="00C711E8" w:rsidRDefault="007570AB" w:rsidP="007570AB">
            <w:pPr>
              <w:rPr>
                <w:color w:val="000000" w:themeColor="text1"/>
                <w:lang w:val="en-US"/>
              </w:rPr>
            </w:pPr>
          </w:p>
        </w:tc>
      </w:tr>
      <w:tr w:rsidR="007570AB" w:rsidRPr="00C711E8" w14:paraId="1F3E0599" w14:textId="77777777" w:rsidTr="007570AB">
        <w:tc>
          <w:tcPr>
            <w:tcW w:w="737" w:type="dxa"/>
            <w:vMerge w:val="restart"/>
            <w:tcBorders>
              <w:top w:val="single" w:sz="4" w:space="0" w:color="auto"/>
              <w:right w:val="single" w:sz="4" w:space="0" w:color="auto"/>
            </w:tcBorders>
            <w:textDirection w:val="btLr"/>
            <w:vAlign w:val="center"/>
          </w:tcPr>
          <w:p w14:paraId="0F22EAD9" w14:textId="77777777" w:rsidR="007570AB" w:rsidRPr="00C711E8" w:rsidRDefault="007570AB" w:rsidP="007570AB">
            <w:pPr>
              <w:ind w:left="113" w:right="113"/>
              <w:jc w:val="center"/>
              <w:rPr>
                <w:b/>
                <w:bCs/>
                <w:color w:val="000000" w:themeColor="text1"/>
                <w:lang w:val="en-US"/>
              </w:rPr>
            </w:pPr>
            <w:r w:rsidRPr="00C711E8">
              <w:rPr>
                <w:b/>
                <w:bCs/>
                <w:color w:val="000000" w:themeColor="text1"/>
                <w:lang w:val="en-US"/>
              </w:rPr>
              <w:t>Population</w:t>
            </w:r>
          </w:p>
        </w:tc>
        <w:tc>
          <w:tcPr>
            <w:tcW w:w="1903" w:type="dxa"/>
            <w:tcBorders>
              <w:top w:val="single" w:sz="4" w:space="0" w:color="auto"/>
              <w:left w:val="single" w:sz="4" w:space="0" w:color="auto"/>
              <w:right w:val="single" w:sz="4" w:space="0" w:color="auto"/>
            </w:tcBorders>
          </w:tcPr>
          <w:p w14:paraId="499836A3" w14:textId="77777777" w:rsidR="007570AB" w:rsidRPr="00C711E8" w:rsidRDefault="007570AB" w:rsidP="007570AB">
            <w:pPr>
              <w:rPr>
                <w:i/>
                <w:iCs/>
                <w:color w:val="000000" w:themeColor="text1"/>
                <w:lang w:val="en-US"/>
              </w:rPr>
            </w:pPr>
            <w:r w:rsidRPr="00C711E8">
              <w:rPr>
                <w:i/>
                <w:iCs/>
                <w:color w:val="000000" w:themeColor="text1"/>
                <w:lang w:val="en-US"/>
              </w:rPr>
              <w:t>cell</w:t>
            </w:r>
          </w:p>
        </w:tc>
        <w:tc>
          <w:tcPr>
            <w:tcW w:w="1000" w:type="dxa"/>
            <w:tcBorders>
              <w:top w:val="single" w:sz="4" w:space="0" w:color="auto"/>
              <w:left w:val="single" w:sz="4" w:space="0" w:color="auto"/>
              <w:right w:val="single" w:sz="4" w:space="0" w:color="auto"/>
            </w:tcBorders>
          </w:tcPr>
          <w:p w14:paraId="6F74E0B5" w14:textId="77777777" w:rsidR="007570AB" w:rsidRPr="00C711E8" w:rsidRDefault="007570AB" w:rsidP="007570AB">
            <w:pPr>
              <w:rPr>
                <w:color w:val="000000" w:themeColor="text1"/>
                <w:lang w:val="en-US"/>
              </w:rPr>
            </w:pPr>
            <w:r w:rsidRPr="00C711E8">
              <w:rPr>
                <w:color w:val="000000" w:themeColor="text1"/>
                <w:lang w:val="en-US"/>
              </w:rPr>
              <w:t xml:space="preserve">Shared pointer of class </w:t>
            </w:r>
            <w:proofErr w:type="spellStart"/>
            <w:r w:rsidRPr="00C711E8">
              <w:rPr>
                <w:color w:val="000000" w:themeColor="text1"/>
                <w:lang w:val="en-US"/>
              </w:rPr>
              <w:t>CCell</w:t>
            </w:r>
            <w:proofErr w:type="spellEnd"/>
          </w:p>
        </w:tc>
        <w:tc>
          <w:tcPr>
            <w:tcW w:w="1317" w:type="dxa"/>
            <w:tcBorders>
              <w:top w:val="single" w:sz="4" w:space="0" w:color="auto"/>
              <w:left w:val="single" w:sz="4" w:space="0" w:color="auto"/>
              <w:right w:val="single" w:sz="4" w:space="0" w:color="auto"/>
            </w:tcBorders>
          </w:tcPr>
          <w:p w14:paraId="71DD6342" w14:textId="77777777" w:rsidR="007570AB" w:rsidRPr="00C711E8" w:rsidRDefault="007570AB" w:rsidP="007570AB">
            <w:pPr>
              <w:rPr>
                <w:color w:val="000000" w:themeColor="text1"/>
                <w:lang w:val="en-US"/>
              </w:rPr>
            </w:pPr>
          </w:p>
        </w:tc>
        <w:tc>
          <w:tcPr>
            <w:tcW w:w="3827" w:type="dxa"/>
            <w:tcBorders>
              <w:top w:val="single" w:sz="4" w:space="0" w:color="auto"/>
              <w:left w:val="single" w:sz="4" w:space="0" w:color="auto"/>
              <w:right w:val="single" w:sz="4" w:space="0" w:color="auto"/>
            </w:tcBorders>
          </w:tcPr>
          <w:p w14:paraId="5535BD35" w14:textId="39D8064A" w:rsidR="007570AB" w:rsidRPr="00C711E8" w:rsidRDefault="007570AB" w:rsidP="007570AB">
            <w:pPr>
              <w:rPr>
                <w:color w:val="000000" w:themeColor="text1"/>
                <w:lang w:val="en-US"/>
              </w:rPr>
            </w:pPr>
            <w:r w:rsidRPr="00C711E8">
              <w:rPr>
                <w:color w:val="000000" w:themeColor="text1"/>
                <w:lang w:val="en-US"/>
              </w:rPr>
              <w:t xml:space="preserve">Link to the cell in which the </w:t>
            </w:r>
            <w:r w:rsidR="00907789" w:rsidRPr="00C711E8">
              <w:rPr>
                <w:color w:val="000000" w:themeColor="text1"/>
                <w:lang w:val="en-US"/>
              </w:rPr>
              <w:t xml:space="preserve">nesting site of a </w:t>
            </w:r>
            <w:r w:rsidRPr="00C711E8">
              <w:rPr>
                <w:color w:val="000000" w:themeColor="text1"/>
                <w:lang w:val="en-US"/>
              </w:rPr>
              <w:t>population is (incl. all cell parameters)</w:t>
            </w:r>
          </w:p>
        </w:tc>
        <w:tc>
          <w:tcPr>
            <w:tcW w:w="702" w:type="dxa"/>
            <w:tcBorders>
              <w:top w:val="single" w:sz="4" w:space="0" w:color="auto"/>
              <w:left w:val="single" w:sz="4" w:space="0" w:color="auto"/>
            </w:tcBorders>
          </w:tcPr>
          <w:p w14:paraId="09A87931" w14:textId="77777777" w:rsidR="007570AB" w:rsidRPr="00C711E8" w:rsidRDefault="007570AB" w:rsidP="007570AB">
            <w:pPr>
              <w:rPr>
                <w:color w:val="000000" w:themeColor="text1"/>
                <w:lang w:val="en-US"/>
              </w:rPr>
            </w:pPr>
          </w:p>
        </w:tc>
      </w:tr>
      <w:tr w:rsidR="007570AB" w:rsidRPr="00C711E8" w14:paraId="5FF511C5" w14:textId="77777777" w:rsidTr="007570AB">
        <w:tc>
          <w:tcPr>
            <w:tcW w:w="737" w:type="dxa"/>
            <w:vMerge/>
            <w:tcBorders>
              <w:right w:val="single" w:sz="4" w:space="0" w:color="auto"/>
            </w:tcBorders>
          </w:tcPr>
          <w:p w14:paraId="29698C49"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1378DDB" w14:textId="77777777" w:rsidR="007570AB" w:rsidRPr="00C711E8" w:rsidRDefault="007570AB" w:rsidP="007570AB">
            <w:pPr>
              <w:rPr>
                <w:i/>
                <w:iCs/>
                <w:color w:val="000000" w:themeColor="text1"/>
                <w:lang w:val="en-US"/>
              </w:rPr>
            </w:pPr>
            <w:r w:rsidRPr="00C711E8">
              <w:rPr>
                <w:i/>
                <w:iCs/>
                <w:color w:val="000000" w:themeColor="text1"/>
                <w:lang w:val="en-US"/>
              </w:rPr>
              <w:t>Traits</w:t>
            </w:r>
          </w:p>
        </w:tc>
        <w:tc>
          <w:tcPr>
            <w:tcW w:w="1000" w:type="dxa"/>
            <w:tcBorders>
              <w:left w:val="single" w:sz="4" w:space="0" w:color="auto"/>
              <w:right w:val="single" w:sz="4" w:space="0" w:color="auto"/>
            </w:tcBorders>
          </w:tcPr>
          <w:p w14:paraId="5B49F362" w14:textId="77777777" w:rsidR="007570AB" w:rsidRPr="00C711E8" w:rsidRDefault="007570AB" w:rsidP="007570AB">
            <w:pPr>
              <w:rPr>
                <w:color w:val="000000" w:themeColor="text1"/>
                <w:lang w:val="en-US"/>
              </w:rPr>
            </w:pPr>
            <w:r w:rsidRPr="00C711E8">
              <w:rPr>
                <w:color w:val="000000" w:themeColor="text1"/>
                <w:lang w:val="en-US"/>
              </w:rPr>
              <w:t xml:space="preserve">Shared pointer of class </w:t>
            </w:r>
            <w:proofErr w:type="spellStart"/>
            <w:r w:rsidRPr="00C711E8">
              <w:rPr>
                <w:color w:val="000000" w:themeColor="text1"/>
                <w:lang w:val="en-US"/>
              </w:rPr>
              <w:t>FT_traits</w:t>
            </w:r>
            <w:proofErr w:type="spellEnd"/>
          </w:p>
        </w:tc>
        <w:tc>
          <w:tcPr>
            <w:tcW w:w="1317" w:type="dxa"/>
            <w:tcBorders>
              <w:left w:val="single" w:sz="4" w:space="0" w:color="auto"/>
              <w:right w:val="single" w:sz="4" w:space="0" w:color="auto"/>
            </w:tcBorders>
          </w:tcPr>
          <w:p w14:paraId="3F0AD4DD"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1D94E918" w14:textId="77777777" w:rsidR="007570AB" w:rsidRPr="00C711E8" w:rsidRDefault="007570AB" w:rsidP="007570AB">
            <w:pPr>
              <w:rPr>
                <w:color w:val="000000" w:themeColor="text1"/>
                <w:lang w:val="en-US"/>
              </w:rPr>
            </w:pPr>
            <w:r w:rsidRPr="00C711E8">
              <w:rPr>
                <w:color w:val="000000" w:themeColor="text1"/>
                <w:lang w:val="en-US"/>
              </w:rPr>
              <w:t>Link to the list of traits of the FT</w:t>
            </w:r>
          </w:p>
        </w:tc>
        <w:tc>
          <w:tcPr>
            <w:tcW w:w="702" w:type="dxa"/>
            <w:tcBorders>
              <w:left w:val="single" w:sz="4" w:space="0" w:color="auto"/>
            </w:tcBorders>
          </w:tcPr>
          <w:p w14:paraId="74BF0A25" w14:textId="77777777" w:rsidR="007570AB" w:rsidRPr="00C711E8" w:rsidRDefault="007570AB" w:rsidP="007570AB">
            <w:pPr>
              <w:rPr>
                <w:color w:val="000000" w:themeColor="text1"/>
                <w:lang w:val="en-US"/>
              </w:rPr>
            </w:pPr>
          </w:p>
        </w:tc>
      </w:tr>
      <w:tr w:rsidR="007570AB" w:rsidRPr="00C711E8" w14:paraId="09F32FA6" w14:textId="77777777" w:rsidTr="007570AB">
        <w:tc>
          <w:tcPr>
            <w:tcW w:w="737" w:type="dxa"/>
            <w:vMerge/>
            <w:tcBorders>
              <w:right w:val="single" w:sz="4" w:space="0" w:color="auto"/>
            </w:tcBorders>
          </w:tcPr>
          <w:p w14:paraId="57B794CC"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38D434F8"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xcoord</w:t>
            </w:r>
            <w:proofErr w:type="spellEnd"/>
            <w:r w:rsidRPr="00C711E8">
              <w:rPr>
                <w:i/>
                <w:iCs/>
                <w:color w:val="000000" w:themeColor="text1"/>
                <w:lang w:val="en-US"/>
              </w:rPr>
              <w:t xml:space="preserve">, </w:t>
            </w:r>
            <w:proofErr w:type="spellStart"/>
            <w:r w:rsidRPr="00C711E8">
              <w:rPr>
                <w:i/>
                <w:iCs/>
                <w:color w:val="000000" w:themeColor="text1"/>
                <w:lang w:val="en-US"/>
              </w:rPr>
              <w:t>ycoord</w:t>
            </w:r>
            <w:proofErr w:type="spellEnd"/>
          </w:p>
        </w:tc>
        <w:tc>
          <w:tcPr>
            <w:tcW w:w="1000" w:type="dxa"/>
            <w:tcBorders>
              <w:left w:val="single" w:sz="4" w:space="0" w:color="auto"/>
              <w:right w:val="single" w:sz="4" w:space="0" w:color="auto"/>
            </w:tcBorders>
          </w:tcPr>
          <w:p w14:paraId="4000E649"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7D8F5056"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E0A00EE" w14:textId="77777777" w:rsidR="007570AB" w:rsidRPr="00C711E8" w:rsidRDefault="007570AB" w:rsidP="007570AB">
            <w:pPr>
              <w:rPr>
                <w:color w:val="000000" w:themeColor="text1"/>
                <w:lang w:val="en-US"/>
              </w:rPr>
            </w:pPr>
            <w:r w:rsidRPr="00C711E8">
              <w:rPr>
                <w:color w:val="000000" w:themeColor="text1"/>
                <w:lang w:val="en-US"/>
              </w:rPr>
              <w:t>x, y coordinates of the population</w:t>
            </w:r>
          </w:p>
        </w:tc>
        <w:tc>
          <w:tcPr>
            <w:tcW w:w="702" w:type="dxa"/>
            <w:tcBorders>
              <w:left w:val="single" w:sz="4" w:space="0" w:color="auto"/>
            </w:tcBorders>
          </w:tcPr>
          <w:p w14:paraId="60D296E1" w14:textId="77777777" w:rsidR="007570AB" w:rsidRPr="00C711E8" w:rsidRDefault="007570AB" w:rsidP="007570AB">
            <w:pPr>
              <w:rPr>
                <w:color w:val="000000" w:themeColor="text1"/>
                <w:lang w:val="en-US"/>
              </w:rPr>
            </w:pPr>
          </w:p>
        </w:tc>
      </w:tr>
      <w:tr w:rsidR="007570AB" w:rsidRPr="00C711E8" w14:paraId="28E43BA3" w14:textId="77777777" w:rsidTr="007570AB">
        <w:tc>
          <w:tcPr>
            <w:tcW w:w="737" w:type="dxa"/>
            <w:vMerge/>
            <w:tcBorders>
              <w:right w:val="single" w:sz="4" w:space="0" w:color="auto"/>
            </w:tcBorders>
          </w:tcPr>
          <w:p w14:paraId="5177BB16"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79511547"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nestCap</w:t>
            </w:r>
            <w:proofErr w:type="spellEnd"/>
          </w:p>
        </w:tc>
        <w:tc>
          <w:tcPr>
            <w:tcW w:w="1000" w:type="dxa"/>
            <w:tcBorders>
              <w:left w:val="single" w:sz="4" w:space="0" w:color="auto"/>
              <w:right w:val="single" w:sz="4" w:space="0" w:color="auto"/>
            </w:tcBorders>
          </w:tcPr>
          <w:p w14:paraId="36AA404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C70A475"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4861ECFA" w14:textId="77777777" w:rsidR="007570AB" w:rsidRPr="00C711E8" w:rsidRDefault="007570AB" w:rsidP="007570AB">
            <w:pPr>
              <w:rPr>
                <w:color w:val="000000" w:themeColor="text1"/>
                <w:lang w:val="en-US"/>
              </w:rPr>
            </w:pPr>
            <w:r w:rsidRPr="00C711E8">
              <w:rPr>
                <w:color w:val="000000" w:themeColor="text1"/>
                <w:lang w:val="en-US"/>
              </w:rPr>
              <w:t>Nest capacity of the current cell for the specific FT</w:t>
            </w:r>
          </w:p>
        </w:tc>
        <w:tc>
          <w:tcPr>
            <w:tcW w:w="702" w:type="dxa"/>
            <w:tcBorders>
              <w:left w:val="single" w:sz="4" w:space="0" w:color="auto"/>
            </w:tcBorders>
          </w:tcPr>
          <w:p w14:paraId="6FCD0FCE" w14:textId="77777777" w:rsidR="007570AB" w:rsidRPr="00C711E8" w:rsidRDefault="007570AB" w:rsidP="007570AB">
            <w:pPr>
              <w:rPr>
                <w:color w:val="000000" w:themeColor="text1"/>
                <w:lang w:val="en-US"/>
              </w:rPr>
            </w:pPr>
          </w:p>
        </w:tc>
      </w:tr>
      <w:tr w:rsidR="007570AB" w:rsidRPr="00C711E8" w14:paraId="1DAD0638" w14:textId="77777777" w:rsidTr="007570AB">
        <w:tc>
          <w:tcPr>
            <w:tcW w:w="737" w:type="dxa"/>
            <w:vMerge/>
            <w:tcBorders>
              <w:right w:val="single" w:sz="4" w:space="0" w:color="auto"/>
            </w:tcBorders>
          </w:tcPr>
          <w:p w14:paraId="56D0A1F9"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1CE2AB6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MaxNestSuitability</w:t>
            </w:r>
            <w:proofErr w:type="spellEnd"/>
          </w:p>
        </w:tc>
        <w:tc>
          <w:tcPr>
            <w:tcW w:w="1000" w:type="dxa"/>
            <w:tcBorders>
              <w:left w:val="single" w:sz="4" w:space="0" w:color="auto"/>
              <w:right w:val="single" w:sz="4" w:space="0" w:color="auto"/>
            </w:tcBorders>
          </w:tcPr>
          <w:p w14:paraId="3ED6F92B"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5821C388"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22571B3D" w14:textId="77777777" w:rsidR="007570AB" w:rsidRPr="00C711E8" w:rsidRDefault="007570AB" w:rsidP="007570AB">
            <w:pPr>
              <w:rPr>
                <w:color w:val="000000" w:themeColor="text1"/>
                <w:lang w:val="en-US"/>
              </w:rPr>
            </w:pPr>
            <w:r w:rsidRPr="00C711E8">
              <w:rPr>
                <w:color w:val="000000" w:themeColor="text1"/>
                <w:lang w:val="en-US"/>
              </w:rPr>
              <w:t>Maximal nest suitability in the dispersal distance radius</w:t>
            </w:r>
          </w:p>
        </w:tc>
        <w:tc>
          <w:tcPr>
            <w:tcW w:w="702" w:type="dxa"/>
            <w:tcBorders>
              <w:left w:val="single" w:sz="4" w:space="0" w:color="auto"/>
            </w:tcBorders>
          </w:tcPr>
          <w:p w14:paraId="02BCBD0B" w14:textId="77777777" w:rsidR="007570AB" w:rsidRPr="00C711E8" w:rsidRDefault="007570AB" w:rsidP="007570AB">
            <w:pPr>
              <w:rPr>
                <w:color w:val="000000" w:themeColor="text1"/>
                <w:lang w:val="en-US"/>
              </w:rPr>
            </w:pPr>
          </w:p>
        </w:tc>
      </w:tr>
      <w:tr w:rsidR="007570AB" w:rsidRPr="00C711E8" w14:paraId="4616BAC4" w14:textId="77777777" w:rsidTr="007570AB">
        <w:tc>
          <w:tcPr>
            <w:tcW w:w="737" w:type="dxa"/>
            <w:vMerge/>
            <w:tcBorders>
              <w:right w:val="single" w:sz="4" w:space="0" w:color="auto"/>
            </w:tcBorders>
          </w:tcPr>
          <w:p w14:paraId="11D4672B"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1C86986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Trans_effect_res</w:t>
            </w:r>
            <w:proofErr w:type="spellEnd"/>
          </w:p>
        </w:tc>
        <w:tc>
          <w:tcPr>
            <w:tcW w:w="1000" w:type="dxa"/>
            <w:tcBorders>
              <w:left w:val="single" w:sz="4" w:space="0" w:color="auto"/>
              <w:right w:val="single" w:sz="4" w:space="0" w:color="auto"/>
            </w:tcBorders>
          </w:tcPr>
          <w:p w14:paraId="7291F265"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640D0F5D" w14:textId="77777777" w:rsidR="007570AB" w:rsidRPr="00C711E8" w:rsidRDefault="007570AB" w:rsidP="007570AB">
            <w:pPr>
              <w:rPr>
                <w:color w:val="000000" w:themeColor="text1"/>
                <w:lang w:val="en-US"/>
              </w:rPr>
            </w:pPr>
            <w:r w:rsidRPr="00C711E8">
              <w:rPr>
                <w:color w:val="000000" w:themeColor="text1"/>
                <w:lang w:val="en-US"/>
              </w:rPr>
              <w:t>0-1</w:t>
            </w:r>
          </w:p>
        </w:tc>
        <w:tc>
          <w:tcPr>
            <w:tcW w:w="3827" w:type="dxa"/>
            <w:tcBorders>
              <w:left w:val="single" w:sz="4" w:space="0" w:color="auto"/>
              <w:right w:val="single" w:sz="4" w:space="0" w:color="auto"/>
            </w:tcBorders>
          </w:tcPr>
          <w:p w14:paraId="64135A98" w14:textId="7D4C03B7" w:rsidR="007570AB" w:rsidRPr="00C711E8" w:rsidRDefault="00907789" w:rsidP="007570AB">
            <w:pPr>
              <w:rPr>
                <w:color w:val="000000" w:themeColor="text1"/>
                <w:lang w:val="en-US"/>
              </w:rPr>
            </w:pPr>
            <w:r w:rsidRPr="00C711E8">
              <w:rPr>
                <w:color w:val="000000" w:themeColor="text1"/>
                <w:lang w:val="en-US"/>
              </w:rPr>
              <w:t>FT specific effects of a transition zone on the resource availability</w:t>
            </w:r>
          </w:p>
        </w:tc>
        <w:tc>
          <w:tcPr>
            <w:tcW w:w="702" w:type="dxa"/>
            <w:tcBorders>
              <w:left w:val="single" w:sz="4" w:space="0" w:color="auto"/>
            </w:tcBorders>
          </w:tcPr>
          <w:p w14:paraId="55876411" w14:textId="77777777" w:rsidR="007570AB" w:rsidRPr="00C711E8" w:rsidRDefault="007570AB" w:rsidP="007570AB">
            <w:pPr>
              <w:rPr>
                <w:color w:val="000000" w:themeColor="text1"/>
                <w:lang w:val="en-US"/>
              </w:rPr>
            </w:pPr>
          </w:p>
        </w:tc>
      </w:tr>
      <w:tr w:rsidR="007570AB" w:rsidRPr="00C711E8" w14:paraId="38724456" w14:textId="77777777" w:rsidTr="007570AB">
        <w:tc>
          <w:tcPr>
            <w:tcW w:w="737" w:type="dxa"/>
            <w:vMerge/>
            <w:tcBorders>
              <w:right w:val="single" w:sz="4" w:space="0" w:color="auto"/>
            </w:tcBorders>
          </w:tcPr>
          <w:p w14:paraId="7107BBD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0BDB0EC"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Trans_effect_nest</w:t>
            </w:r>
            <w:proofErr w:type="spellEnd"/>
          </w:p>
        </w:tc>
        <w:tc>
          <w:tcPr>
            <w:tcW w:w="1000" w:type="dxa"/>
            <w:tcBorders>
              <w:left w:val="single" w:sz="4" w:space="0" w:color="auto"/>
              <w:right w:val="single" w:sz="4" w:space="0" w:color="auto"/>
            </w:tcBorders>
          </w:tcPr>
          <w:p w14:paraId="18391FC9"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62851186" w14:textId="77777777" w:rsidR="007570AB" w:rsidRPr="00C711E8" w:rsidRDefault="007570AB" w:rsidP="007570AB">
            <w:pPr>
              <w:rPr>
                <w:color w:val="000000" w:themeColor="text1"/>
                <w:lang w:val="en-US"/>
              </w:rPr>
            </w:pPr>
            <w:r w:rsidRPr="00C711E8">
              <w:rPr>
                <w:color w:val="000000" w:themeColor="text1"/>
                <w:lang w:val="en-US"/>
              </w:rPr>
              <w:t>0-1</w:t>
            </w:r>
          </w:p>
        </w:tc>
        <w:tc>
          <w:tcPr>
            <w:tcW w:w="3827" w:type="dxa"/>
            <w:tcBorders>
              <w:left w:val="single" w:sz="4" w:space="0" w:color="auto"/>
              <w:right w:val="single" w:sz="4" w:space="0" w:color="auto"/>
            </w:tcBorders>
          </w:tcPr>
          <w:p w14:paraId="25FE21AA" w14:textId="2F579C3B" w:rsidR="007570AB" w:rsidRPr="00C711E8" w:rsidRDefault="00907789" w:rsidP="00907789">
            <w:pPr>
              <w:rPr>
                <w:color w:val="000000" w:themeColor="text1"/>
                <w:lang w:val="en-US"/>
              </w:rPr>
            </w:pPr>
            <w:r w:rsidRPr="00C711E8">
              <w:rPr>
                <w:color w:val="000000" w:themeColor="text1"/>
                <w:lang w:val="en-US"/>
              </w:rPr>
              <w:t>FT specific effects of a transition zone on the nest capacity</w:t>
            </w:r>
          </w:p>
        </w:tc>
        <w:tc>
          <w:tcPr>
            <w:tcW w:w="702" w:type="dxa"/>
            <w:tcBorders>
              <w:left w:val="single" w:sz="4" w:space="0" w:color="auto"/>
            </w:tcBorders>
          </w:tcPr>
          <w:p w14:paraId="215E4463" w14:textId="77777777" w:rsidR="007570AB" w:rsidRPr="00C711E8" w:rsidRDefault="007570AB" w:rsidP="007570AB">
            <w:pPr>
              <w:rPr>
                <w:color w:val="000000" w:themeColor="text1"/>
                <w:lang w:val="en-US"/>
              </w:rPr>
            </w:pPr>
          </w:p>
        </w:tc>
      </w:tr>
      <w:tr w:rsidR="007570AB" w:rsidRPr="00C711E8" w14:paraId="07673BAE" w14:textId="77777777" w:rsidTr="007570AB">
        <w:tc>
          <w:tcPr>
            <w:tcW w:w="737" w:type="dxa"/>
            <w:vMerge/>
            <w:tcBorders>
              <w:right w:val="single" w:sz="4" w:space="0" w:color="auto"/>
            </w:tcBorders>
          </w:tcPr>
          <w:p w14:paraId="12B45DD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C80458A" w14:textId="77777777" w:rsidR="007570AB" w:rsidRPr="00C711E8" w:rsidRDefault="007570AB" w:rsidP="007570AB">
            <w:pPr>
              <w:rPr>
                <w:i/>
                <w:iCs/>
                <w:color w:val="000000" w:themeColor="text1"/>
                <w:lang w:val="en-US"/>
              </w:rPr>
            </w:pPr>
            <w:r w:rsidRPr="00C711E8">
              <w:rPr>
                <w:i/>
                <w:iCs/>
                <w:color w:val="000000" w:themeColor="text1"/>
                <w:lang w:val="en-US"/>
              </w:rPr>
              <w:t>Pt</w:t>
            </w:r>
          </w:p>
        </w:tc>
        <w:tc>
          <w:tcPr>
            <w:tcW w:w="1000" w:type="dxa"/>
            <w:tcBorders>
              <w:left w:val="single" w:sz="4" w:space="0" w:color="auto"/>
              <w:right w:val="single" w:sz="4" w:space="0" w:color="auto"/>
            </w:tcBorders>
          </w:tcPr>
          <w:p w14:paraId="4FF88976"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0CBE54E7"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CCBDE02" w14:textId="77777777" w:rsidR="007570AB" w:rsidRPr="00C711E8" w:rsidRDefault="007570AB" w:rsidP="007570AB">
            <w:pPr>
              <w:rPr>
                <w:color w:val="000000" w:themeColor="text1"/>
                <w:lang w:val="en-US"/>
              </w:rPr>
            </w:pPr>
            <w:r w:rsidRPr="00C711E8">
              <w:rPr>
                <w:color w:val="000000" w:themeColor="text1"/>
                <w:lang w:val="en-US"/>
              </w:rPr>
              <w:t>Current population size</w:t>
            </w:r>
          </w:p>
        </w:tc>
        <w:tc>
          <w:tcPr>
            <w:tcW w:w="702" w:type="dxa"/>
            <w:tcBorders>
              <w:left w:val="single" w:sz="4" w:space="0" w:color="auto"/>
            </w:tcBorders>
          </w:tcPr>
          <w:p w14:paraId="3410E67E" w14:textId="77777777" w:rsidR="007570AB" w:rsidRPr="00C711E8" w:rsidRDefault="007570AB" w:rsidP="007570AB">
            <w:pPr>
              <w:rPr>
                <w:color w:val="000000" w:themeColor="text1"/>
                <w:lang w:val="en-US"/>
              </w:rPr>
            </w:pPr>
          </w:p>
        </w:tc>
      </w:tr>
      <w:tr w:rsidR="007570AB" w:rsidRPr="00C711E8" w14:paraId="3F3D0697" w14:textId="77777777" w:rsidTr="007570AB">
        <w:tc>
          <w:tcPr>
            <w:tcW w:w="737" w:type="dxa"/>
            <w:vMerge/>
            <w:tcBorders>
              <w:right w:val="single" w:sz="4" w:space="0" w:color="auto"/>
            </w:tcBorders>
          </w:tcPr>
          <w:p w14:paraId="1E6935C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4540527B" w14:textId="77777777" w:rsidR="007570AB" w:rsidRPr="00C711E8" w:rsidRDefault="007570AB" w:rsidP="007570AB">
            <w:pPr>
              <w:rPr>
                <w:i/>
                <w:iCs/>
                <w:color w:val="000000" w:themeColor="text1"/>
                <w:lang w:val="en-US"/>
              </w:rPr>
            </w:pPr>
            <w:r w:rsidRPr="00C711E8">
              <w:rPr>
                <w:i/>
                <w:iCs/>
                <w:color w:val="000000" w:themeColor="text1"/>
                <w:lang w:val="en-US"/>
              </w:rPr>
              <w:t>Pt1</w:t>
            </w:r>
          </w:p>
        </w:tc>
        <w:tc>
          <w:tcPr>
            <w:tcW w:w="1000" w:type="dxa"/>
            <w:tcBorders>
              <w:left w:val="single" w:sz="4" w:space="0" w:color="auto"/>
              <w:right w:val="single" w:sz="4" w:space="0" w:color="auto"/>
            </w:tcBorders>
          </w:tcPr>
          <w:p w14:paraId="4FA90DF4"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2389183E"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5D73CAC1" w14:textId="77777777" w:rsidR="007570AB" w:rsidRPr="00C711E8" w:rsidRDefault="007570AB" w:rsidP="007570AB">
            <w:pPr>
              <w:rPr>
                <w:color w:val="000000" w:themeColor="text1"/>
                <w:lang w:val="en-US"/>
              </w:rPr>
            </w:pPr>
            <w:r w:rsidRPr="00C711E8">
              <w:rPr>
                <w:color w:val="000000" w:themeColor="text1"/>
                <w:lang w:val="en-US"/>
              </w:rPr>
              <w:t>New population size</w:t>
            </w:r>
          </w:p>
        </w:tc>
        <w:tc>
          <w:tcPr>
            <w:tcW w:w="702" w:type="dxa"/>
            <w:tcBorders>
              <w:left w:val="single" w:sz="4" w:space="0" w:color="auto"/>
            </w:tcBorders>
          </w:tcPr>
          <w:p w14:paraId="3E362BD9" w14:textId="77777777" w:rsidR="007570AB" w:rsidRPr="00C711E8" w:rsidRDefault="007570AB" w:rsidP="007570AB">
            <w:pPr>
              <w:rPr>
                <w:color w:val="000000" w:themeColor="text1"/>
                <w:lang w:val="en-US"/>
              </w:rPr>
            </w:pPr>
          </w:p>
        </w:tc>
      </w:tr>
      <w:tr w:rsidR="007570AB" w:rsidRPr="00C711E8" w14:paraId="2282725E" w14:textId="77777777" w:rsidTr="007570AB">
        <w:tc>
          <w:tcPr>
            <w:tcW w:w="737" w:type="dxa"/>
            <w:vMerge/>
            <w:tcBorders>
              <w:right w:val="single" w:sz="4" w:space="0" w:color="auto"/>
            </w:tcBorders>
          </w:tcPr>
          <w:p w14:paraId="233291C5"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660EEDE8" w14:textId="77777777" w:rsidR="007570AB" w:rsidRPr="00C711E8" w:rsidRDefault="007570AB" w:rsidP="007570AB">
            <w:pPr>
              <w:rPr>
                <w:i/>
                <w:iCs/>
                <w:color w:val="000000" w:themeColor="text1"/>
                <w:lang w:val="en-US"/>
              </w:rPr>
            </w:pPr>
            <w:r w:rsidRPr="00C711E8">
              <w:rPr>
                <w:i/>
                <w:iCs/>
                <w:color w:val="000000" w:themeColor="text1"/>
                <w:lang w:val="en-US"/>
              </w:rPr>
              <w:t>Emigrants</w:t>
            </w:r>
          </w:p>
        </w:tc>
        <w:tc>
          <w:tcPr>
            <w:tcW w:w="1000" w:type="dxa"/>
            <w:tcBorders>
              <w:left w:val="single" w:sz="4" w:space="0" w:color="auto"/>
              <w:right w:val="single" w:sz="4" w:space="0" w:color="auto"/>
            </w:tcBorders>
          </w:tcPr>
          <w:p w14:paraId="65C9D816"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0B73B909"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18E371A" w14:textId="77777777" w:rsidR="007570AB" w:rsidRPr="00C711E8" w:rsidRDefault="007570AB" w:rsidP="007570AB">
            <w:pPr>
              <w:rPr>
                <w:color w:val="000000" w:themeColor="text1"/>
                <w:lang w:val="en-US"/>
              </w:rPr>
            </w:pPr>
            <w:r w:rsidRPr="00C711E8">
              <w:rPr>
                <w:color w:val="000000" w:themeColor="text1"/>
                <w:lang w:val="en-US"/>
              </w:rPr>
              <w:t>Number of emigrants</w:t>
            </w:r>
          </w:p>
        </w:tc>
        <w:tc>
          <w:tcPr>
            <w:tcW w:w="702" w:type="dxa"/>
            <w:tcBorders>
              <w:left w:val="single" w:sz="4" w:space="0" w:color="auto"/>
            </w:tcBorders>
          </w:tcPr>
          <w:p w14:paraId="77E4E06B" w14:textId="77777777" w:rsidR="007570AB" w:rsidRPr="00C711E8" w:rsidRDefault="007570AB" w:rsidP="007570AB">
            <w:pPr>
              <w:rPr>
                <w:color w:val="000000" w:themeColor="text1"/>
                <w:lang w:val="en-US"/>
              </w:rPr>
            </w:pPr>
          </w:p>
        </w:tc>
      </w:tr>
      <w:tr w:rsidR="007570AB" w:rsidRPr="00C711E8" w14:paraId="50D81AAE" w14:textId="77777777" w:rsidTr="007570AB">
        <w:tc>
          <w:tcPr>
            <w:tcW w:w="737" w:type="dxa"/>
            <w:vMerge/>
            <w:tcBorders>
              <w:bottom w:val="single" w:sz="4" w:space="0" w:color="auto"/>
              <w:right w:val="single" w:sz="4" w:space="0" w:color="auto"/>
            </w:tcBorders>
          </w:tcPr>
          <w:p w14:paraId="016A3F9E" w14:textId="77777777" w:rsidR="007570AB" w:rsidRPr="00C711E8" w:rsidRDefault="007570AB" w:rsidP="007570AB">
            <w:pPr>
              <w:rPr>
                <w:color w:val="000000" w:themeColor="text1"/>
                <w:lang w:val="en-US"/>
              </w:rPr>
            </w:pPr>
          </w:p>
        </w:tc>
        <w:tc>
          <w:tcPr>
            <w:tcW w:w="1903" w:type="dxa"/>
            <w:tcBorders>
              <w:left w:val="single" w:sz="4" w:space="0" w:color="auto"/>
              <w:bottom w:val="single" w:sz="4" w:space="0" w:color="auto"/>
              <w:right w:val="single" w:sz="4" w:space="0" w:color="auto"/>
            </w:tcBorders>
          </w:tcPr>
          <w:p w14:paraId="64173E1A" w14:textId="77777777" w:rsidR="007570AB" w:rsidRPr="00C711E8" w:rsidRDefault="007570AB" w:rsidP="007570AB">
            <w:pPr>
              <w:rPr>
                <w:i/>
                <w:iCs/>
                <w:color w:val="000000" w:themeColor="text1"/>
                <w:lang w:val="en-US"/>
              </w:rPr>
            </w:pPr>
            <w:r w:rsidRPr="00C711E8">
              <w:rPr>
                <w:i/>
                <w:iCs/>
                <w:color w:val="000000" w:themeColor="text1"/>
                <w:lang w:val="en-US"/>
              </w:rPr>
              <w:t>Immigrants</w:t>
            </w:r>
          </w:p>
        </w:tc>
        <w:tc>
          <w:tcPr>
            <w:tcW w:w="1000" w:type="dxa"/>
            <w:tcBorders>
              <w:left w:val="single" w:sz="4" w:space="0" w:color="auto"/>
              <w:bottom w:val="single" w:sz="4" w:space="0" w:color="auto"/>
              <w:right w:val="single" w:sz="4" w:space="0" w:color="auto"/>
            </w:tcBorders>
          </w:tcPr>
          <w:p w14:paraId="6AB66401"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bottom w:val="single" w:sz="4" w:space="0" w:color="auto"/>
              <w:right w:val="single" w:sz="4" w:space="0" w:color="auto"/>
            </w:tcBorders>
          </w:tcPr>
          <w:p w14:paraId="722769A1"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uto"/>
              <w:right w:val="single" w:sz="4" w:space="0" w:color="auto"/>
            </w:tcBorders>
          </w:tcPr>
          <w:p w14:paraId="6D0C3B93" w14:textId="77777777" w:rsidR="007570AB" w:rsidRPr="00C711E8" w:rsidRDefault="007570AB" w:rsidP="007570AB">
            <w:pPr>
              <w:rPr>
                <w:color w:val="000000" w:themeColor="text1"/>
                <w:lang w:val="en-US"/>
              </w:rPr>
            </w:pPr>
            <w:r w:rsidRPr="00C711E8">
              <w:rPr>
                <w:color w:val="000000" w:themeColor="text1"/>
                <w:lang w:val="en-US"/>
              </w:rPr>
              <w:t>Number of immigrants</w:t>
            </w:r>
          </w:p>
        </w:tc>
        <w:tc>
          <w:tcPr>
            <w:tcW w:w="702" w:type="dxa"/>
            <w:tcBorders>
              <w:left w:val="single" w:sz="4" w:space="0" w:color="auto"/>
              <w:bottom w:val="single" w:sz="4" w:space="0" w:color="auto"/>
            </w:tcBorders>
          </w:tcPr>
          <w:p w14:paraId="09565A6F" w14:textId="77777777" w:rsidR="007570AB" w:rsidRPr="00C711E8" w:rsidRDefault="007570AB" w:rsidP="007570AB">
            <w:pPr>
              <w:rPr>
                <w:color w:val="000000" w:themeColor="text1"/>
                <w:lang w:val="en-US"/>
              </w:rPr>
            </w:pPr>
          </w:p>
        </w:tc>
      </w:tr>
    </w:tbl>
    <w:p w14:paraId="0D84748F" w14:textId="77777777" w:rsidR="007570AB" w:rsidRPr="00C711E8" w:rsidRDefault="007570AB" w:rsidP="007570AB">
      <w:pPr>
        <w:rPr>
          <w:lang w:val="en-US"/>
        </w:rPr>
      </w:pPr>
    </w:p>
    <w:p w14:paraId="2D784248" w14:textId="6FD355A3" w:rsidR="007570AB" w:rsidRPr="00C711E8" w:rsidRDefault="007570AB" w:rsidP="007570AB">
      <w:pPr>
        <w:pStyle w:val="Beschriftung"/>
        <w:keepNext/>
        <w:rPr>
          <w:lang w:val="en-US"/>
        </w:rPr>
      </w:pPr>
      <w:bookmarkStart w:id="2" w:name="_Ref56513950"/>
      <w:r w:rsidRPr="00C711E8">
        <w:rPr>
          <w:lang w:val="en-US"/>
        </w:rPr>
        <w:t xml:space="preserve">Table </w:t>
      </w:r>
      <w:r w:rsidR="00DB2FC2" w:rsidRPr="00C711E8">
        <w:rPr>
          <w:lang w:val="en-US"/>
        </w:rPr>
        <w:t>A.</w:t>
      </w:r>
      <w:r w:rsidRPr="00C711E8">
        <w:rPr>
          <w:lang w:val="en-US"/>
        </w:rPr>
        <w:fldChar w:fldCharType="begin"/>
      </w:r>
      <w:r w:rsidRPr="00C711E8">
        <w:rPr>
          <w:lang w:val="en-US"/>
        </w:rPr>
        <w:instrText xml:space="preserve"> SEQ Table \* ARABIC </w:instrText>
      </w:r>
      <w:r w:rsidRPr="00C711E8">
        <w:rPr>
          <w:lang w:val="en-US"/>
        </w:rPr>
        <w:fldChar w:fldCharType="separate"/>
      </w:r>
      <w:r w:rsidRPr="00C711E8">
        <w:rPr>
          <w:noProof/>
          <w:lang w:val="en-US"/>
        </w:rPr>
        <w:t>2</w:t>
      </w:r>
      <w:r w:rsidRPr="00C711E8">
        <w:rPr>
          <w:lang w:val="en-US"/>
        </w:rPr>
        <w:fldChar w:fldCharType="end"/>
      </w:r>
      <w:bookmarkEnd w:id="2"/>
      <w:r w:rsidRPr="00C711E8">
        <w:rPr>
          <w:lang w:val="en-US"/>
        </w:rPr>
        <w:t>: Classification of the functional types according to the trait characteristics</w:t>
      </w:r>
    </w:p>
    <w:tbl>
      <w:tblPr>
        <w:tblStyle w:val="TabellemithellemGitternetz"/>
        <w:tblW w:w="10256" w:type="dxa"/>
        <w:tblLook w:val="04A0" w:firstRow="1" w:lastRow="0" w:firstColumn="1" w:lastColumn="0" w:noHBand="0" w:noVBand="1"/>
      </w:tblPr>
      <w:tblGrid>
        <w:gridCol w:w="1555"/>
        <w:gridCol w:w="1866"/>
        <w:gridCol w:w="1843"/>
        <w:gridCol w:w="918"/>
        <w:gridCol w:w="783"/>
        <w:gridCol w:w="746"/>
        <w:gridCol w:w="1061"/>
        <w:gridCol w:w="745"/>
        <w:gridCol w:w="739"/>
      </w:tblGrid>
      <w:tr w:rsidR="007570AB" w:rsidRPr="00C711E8" w14:paraId="29336210" w14:textId="77777777" w:rsidTr="00B0120A">
        <w:trPr>
          <w:trHeight w:val="288"/>
        </w:trPr>
        <w:tc>
          <w:tcPr>
            <w:tcW w:w="1555" w:type="dxa"/>
            <w:tcBorders>
              <w:bottom w:val="double" w:sz="4" w:space="0" w:color="auto"/>
              <w:right w:val="single" w:sz="4" w:space="0" w:color="auto"/>
            </w:tcBorders>
            <w:noWrap/>
            <w:hideMark/>
          </w:tcPr>
          <w:p w14:paraId="79937DB3" w14:textId="77777777" w:rsidR="007570AB" w:rsidRPr="00C711E8" w:rsidRDefault="007570AB" w:rsidP="007570AB">
            <w:pPr>
              <w:rPr>
                <w:rFonts w:ascii="Calibri" w:eastAsia="Times New Roman" w:hAnsi="Calibri" w:cs="Calibri"/>
                <w:b/>
                <w:bCs/>
                <w:color w:val="000000"/>
                <w:sz w:val="24"/>
                <w:szCs w:val="24"/>
                <w:lang w:val="en-US" w:eastAsia="de-DE"/>
              </w:rPr>
            </w:pPr>
            <w:r w:rsidRPr="00C711E8">
              <w:rPr>
                <w:rFonts w:ascii="Calibri" w:eastAsia="Times New Roman" w:hAnsi="Calibri" w:cs="Calibri"/>
                <w:b/>
                <w:bCs/>
                <w:color w:val="000000"/>
                <w:sz w:val="24"/>
                <w:szCs w:val="24"/>
                <w:lang w:val="en-US" w:eastAsia="de-DE"/>
              </w:rPr>
              <w:t>Parameter</w:t>
            </w:r>
          </w:p>
        </w:tc>
        <w:tc>
          <w:tcPr>
            <w:tcW w:w="3709" w:type="dxa"/>
            <w:gridSpan w:val="2"/>
            <w:tcBorders>
              <w:left w:val="single" w:sz="4" w:space="0" w:color="auto"/>
              <w:bottom w:val="double" w:sz="4" w:space="0" w:color="auto"/>
              <w:right w:val="single" w:sz="4" w:space="0" w:color="auto"/>
            </w:tcBorders>
            <w:noWrap/>
            <w:hideMark/>
          </w:tcPr>
          <w:p w14:paraId="2A4A290D" w14:textId="77777777" w:rsidR="007570AB" w:rsidRPr="00C711E8" w:rsidRDefault="007570AB" w:rsidP="007570AB">
            <w:pPr>
              <w:rPr>
                <w:rFonts w:ascii="Times New Roman" w:eastAsia="Times New Roman" w:hAnsi="Times New Roman" w:cs="Times New Roman"/>
                <w:b/>
                <w:bCs/>
                <w:sz w:val="24"/>
                <w:szCs w:val="24"/>
                <w:lang w:val="en-US" w:eastAsia="de-DE"/>
              </w:rPr>
            </w:pPr>
            <w:r w:rsidRPr="00C711E8">
              <w:rPr>
                <w:rFonts w:ascii="Calibri" w:eastAsia="Times New Roman" w:hAnsi="Calibri" w:cs="Calibri"/>
                <w:b/>
                <w:bCs/>
                <w:color w:val="000000"/>
                <w:sz w:val="24"/>
                <w:szCs w:val="24"/>
                <w:lang w:val="en-US" w:eastAsia="de-DE"/>
              </w:rPr>
              <w:t>Based on trait</w:t>
            </w:r>
          </w:p>
        </w:tc>
        <w:tc>
          <w:tcPr>
            <w:tcW w:w="4992" w:type="dxa"/>
            <w:gridSpan w:val="6"/>
            <w:tcBorders>
              <w:left w:val="single" w:sz="4" w:space="0" w:color="auto"/>
              <w:bottom w:val="double" w:sz="4" w:space="0" w:color="auto"/>
            </w:tcBorders>
            <w:noWrap/>
            <w:hideMark/>
          </w:tcPr>
          <w:p w14:paraId="7A159649" w14:textId="77777777" w:rsidR="007570AB" w:rsidRPr="00C711E8" w:rsidRDefault="007570AB" w:rsidP="007570AB">
            <w:pPr>
              <w:rPr>
                <w:rFonts w:eastAsia="Times New Roman" w:cstheme="minorHAnsi"/>
                <w:b/>
                <w:bCs/>
                <w:sz w:val="24"/>
                <w:szCs w:val="24"/>
                <w:lang w:val="en-US" w:eastAsia="de-DE"/>
              </w:rPr>
            </w:pPr>
            <w:r w:rsidRPr="00C711E8">
              <w:rPr>
                <w:rFonts w:eastAsia="Times New Roman" w:cstheme="minorHAnsi"/>
                <w:b/>
                <w:bCs/>
                <w:sz w:val="24"/>
                <w:szCs w:val="24"/>
                <w:lang w:val="en-US" w:eastAsia="de-DE"/>
              </w:rPr>
              <w:t>Model parameter value</w:t>
            </w:r>
          </w:p>
        </w:tc>
      </w:tr>
      <w:tr w:rsidR="007570AB" w:rsidRPr="00C711E8" w14:paraId="43C6D5D3" w14:textId="77777777" w:rsidTr="00B0120A">
        <w:trPr>
          <w:trHeight w:val="288"/>
        </w:trPr>
        <w:tc>
          <w:tcPr>
            <w:tcW w:w="1555" w:type="dxa"/>
            <w:tcBorders>
              <w:top w:val="double" w:sz="4" w:space="0" w:color="auto"/>
              <w:bottom w:val="single" w:sz="4" w:space="0" w:color="auto"/>
              <w:right w:val="single" w:sz="4" w:space="0" w:color="auto"/>
            </w:tcBorders>
            <w:noWrap/>
            <w:hideMark/>
          </w:tcPr>
          <w:p w14:paraId="3345B6E3" w14:textId="77777777" w:rsidR="007570AB" w:rsidRPr="00C711E8" w:rsidRDefault="007570AB" w:rsidP="007570AB">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Growth rate</w:t>
            </w:r>
          </w:p>
        </w:tc>
        <w:tc>
          <w:tcPr>
            <w:tcW w:w="1866" w:type="dxa"/>
            <w:tcBorders>
              <w:top w:val="double" w:sz="4" w:space="0" w:color="auto"/>
              <w:left w:val="single" w:sz="4" w:space="0" w:color="auto"/>
              <w:bottom w:val="single" w:sz="4" w:space="0" w:color="auto"/>
            </w:tcBorders>
            <w:noWrap/>
            <w:hideMark/>
          </w:tcPr>
          <w:p w14:paraId="1485E95A"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1843" w:type="dxa"/>
            <w:tcBorders>
              <w:top w:val="double" w:sz="4" w:space="0" w:color="auto"/>
              <w:bottom w:val="single" w:sz="4" w:space="0" w:color="auto"/>
              <w:right w:val="single" w:sz="4" w:space="0" w:color="auto"/>
            </w:tcBorders>
            <w:noWrap/>
            <w:hideMark/>
          </w:tcPr>
          <w:p w14:paraId="7055CEB9" w14:textId="30A7F102" w:rsidR="007570AB" w:rsidRPr="00C711E8" w:rsidRDefault="00844143" w:rsidP="007570AB">
            <w:pPr>
              <w:rPr>
                <w:rFonts w:ascii="Calibri" w:eastAsia="Times New Roman" w:hAnsi="Calibri" w:cs="Calibri"/>
                <w:color w:val="000000"/>
                <w:u w:val="single"/>
                <w:lang w:val="en-US" w:eastAsia="de-DE"/>
              </w:rPr>
            </w:pPr>
            <w:r w:rsidRPr="00C711E8">
              <w:rPr>
                <w:lang w:val="en-US"/>
              </w:rPr>
              <w:t>Host of parasitic bees</w:t>
            </w:r>
          </w:p>
        </w:tc>
        <w:tc>
          <w:tcPr>
            <w:tcW w:w="4992" w:type="dxa"/>
            <w:gridSpan w:val="6"/>
            <w:tcBorders>
              <w:top w:val="double" w:sz="4" w:space="0" w:color="auto"/>
              <w:left w:val="single" w:sz="4" w:space="0" w:color="auto"/>
              <w:bottom w:val="single" w:sz="4" w:space="0" w:color="auto"/>
            </w:tcBorders>
            <w:noWrap/>
            <w:hideMark/>
          </w:tcPr>
          <w:p w14:paraId="26E895C8"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b/>
                <w:bCs/>
                <w:i/>
                <w:iCs/>
                <w:color w:val="000000"/>
                <w:lang w:val="en-US" w:eastAsia="de-DE"/>
              </w:rPr>
              <w:t>r</w:t>
            </w:r>
          </w:p>
        </w:tc>
      </w:tr>
      <w:tr w:rsidR="007570AB" w:rsidRPr="00C711E8" w14:paraId="787F3220" w14:textId="77777777" w:rsidTr="00B0120A">
        <w:trPr>
          <w:trHeight w:val="288"/>
        </w:trPr>
        <w:tc>
          <w:tcPr>
            <w:tcW w:w="1555" w:type="dxa"/>
            <w:tcBorders>
              <w:top w:val="single" w:sz="4" w:space="0" w:color="auto"/>
              <w:right w:val="single" w:sz="4" w:space="0" w:color="auto"/>
            </w:tcBorders>
            <w:noWrap/>
            <w:hideMark/>
          </w:tcPr>
          <w:p w14:paraId="3E05D406"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top w:val="single" w:sz="4" w:space="0" w:color="auto"/>
              <w:left w:val="single" w:sz="4" w:space="0" w:color="auto"/>
            </w:tcBorders>
            <w:noWrap/>
            <w:hideMark/>
          </w:tcPr>
          <w:p w14:paraId="00A3B1E4"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1843" w:type="dxa"/>
            <w:tcBorders>
              <w:top w:val="single" w:sz="4" w:space="0" w:color="auto"/>
              <w:right w:val="single" w:sz="4" w:space="0" w:color="auto"/>
            </w:tcBorders>
            <w:noWrap/>
            <w:hideMark/>
          </w:tcPr>
          <w:p w14:paraId="22EC24CA" w14:textId="5DA2298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top w:val="single" w:sz="4" w:space="0" w:color="auto"/>
              <w:left w:val="single" w:sz="4" w:space="0" w:color="auto"/>
            </w:tcBorders>
            <w:noWrap/>
            <w:hideMark/>
          </w:tcPr>
          <w:p w14:paraId="584C0C42"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2.5</w:t>
            </w:r>
          </w:p>
        </w:tc>
      </w:tr>
      <w:tr w:rsidR="007570AB" w:rsidRPr="00C711E8" w14:paraId="2159BAF3" w14:textId="77777777" w:rsidTr="00B0120A">
        <w:trPr>
          <w:trHeight w:val="288"/>
        </w:trPr>
        <w:tc>
          <w:tcPr>
            <w:tcW w:w="1555" w:type="dxa"/>
            <w:tcBorders>
              <w:right w:val="single" w:sz="4" w:space="0" w:color="auto"/>
            </w:tcBorders>
            <w:noWrap/>
            <w:hideMark/>
          </w:tcPr>
          <w:p w14:paraId="42B2FE98"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67DDE88E"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1843" w:type="dxa"/>
            <w:tcBorders>
              <w:right w:val="single" w:sz="4" w:space="0" w:color="auto"/>
            </w:tcBorders>
            <w:noWrap/>
            <w:hideMark/>
          </w:tcPr>
          <w:p w14:paraId="472F7989" w14:textId="3120468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tcBorders>
            <w:noWrap/>
            <w:hideMark/>
          </w:tcPr>
          <w:p w14:paraId="03565078"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w:t>
            </w:r>
          </w:p>
        </w:tc>
      </w:tr>
      <w:tr w:rsidR="007570AB" w:rsidRPr="00C711E8" w14:paraId="080990B0" w14:textId="77777777" w:rsidTr="00B0120A">
        <w:trPr>
          <w:trHeight w:val="288"/>
        </w:trPr>
        <w:tc>
          <w:tcPr>
            <w:tcW w:w="1555" w:type="dxa"/>
            <w:tcBorders>
              <w:right w:val="single" w:sz="4" w:space="0" w:color="auto"/>
            </w:tcBorders>
            <w:noWrap/>
            <w:hideMark/>
          </w:tcPr>
          <w:p w14:paraId="0A65CE54"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7EA91C04"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1843" w:type="dxa"/>
            <w:tcBorders>
              <w:right w:val="single" w:sz="4" w:space="0" w:color="auto"/>
            </w:tcBorders>
            <w:noWrap/>
            <w:hideMark/>
          </w:tcPr>
          <w:p w14:paraId="38A4CBCD" w14:textId="086ABF7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left w:val="single" w:sz="4" w:space="0" w:color="auto"/>
            </w:tcBorders>
            <w:noWrap/>
            <w:hideMark/>
          </w:tcPr>
          <w:p w14:paraId="252B452D"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3.5</w:t>
            </w:r>
          </w:p>
        </w:tc>
      </w:tr>
      <w:tr w:rsidR="007570AB" w:rsidRPr="00C711E8" w14:paraId="771A33D0" w14:textId="77777777" w:rsidTr="00B0120A">
        <w:trPr>
          <w:trHeight w:val="288"/>
        </w:trPr>
        <w:tc>
          <w:tcPr>
            <w:tcW w:w="1555" w:type="dxa"/>
            <w:tcBorders>
              <w:right w:val="single" w:sz="4" w:space="0" w:color="auto"/>
            </w:tcBorders>
            <w:noWrap/>
            <w:hideMark/>
          </w:tcPr>
          <w:p w14:paraId="72007265"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16319151"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1843" w:type="dxa"/>
            <w:tcBorders>
              <w:right w:val="single" w:sz="4" w:space="0" w:color="auto"/>
            </w:tcBorders>
            <w:noWrap/>
            <w:hideMark/>
          </w:tcPr>
          <w:p w14:paraId="06A09763" w14:textId="02402C73"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tcBorders>
            <w:noWrap/>
            <w:hideMark/>
          </w:tcPr>
          <w:p w14:paraId="59DC64F7"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w:t>
            </w:r>
          </w:p>
        </w:tc>
      </w:tr>
      <w:tr w:rsidR="007570AB" w:rsidRPr="00C711E8" w14:paraId="1C40A81B" w14:textId="77777777" w:rsidTr="00B0120A">
        <w:trPr>
          <w:trHeight w:val="288"/>
        </w:trPr>
        <w:tc>
          <w:tcPr>
            <w:tcW w:w="1555" w:type="dxa"/>
            <w:tcBorders>
              <w:bottom w:val="single" w:sz="4" w:space="0" w:color="BFBFBF" w:themeColor="background1" w:themeShade="BF"/>
              <w:right w:val="single" w:sz="4" w:space="0" w:color="auto"/>
            </w:tcBorders>
            <w:noWrap/>
            <w:hideMark/>
          </w:tcPr>
          <w:p w14:paraId="4342BBD5"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4" w:space="0" w:color="BFBFBF" w:themeColor="background1" w:themeShade="BF"/>
            </w:tcBorders>
            <w:noWrap/>
            <w:hideMark/>
          </w:tcPr>
          <w:p w14:paraId="722CAB39"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1843" w:type="dxa"/>
            <w:tcBorders>
              <w:bottom w:val="single" w:sz="4" w:space="0" w:color="BFBFBF" w:themeColor="background1" w:themeShade="BF"/>
              <w:right w:val="single" w:sz="4" w:space="0" w:color="auto"/>
            </w:tcBorders>
            <w:noWrap/>
            <w:hideMark/>
          </w:tcPr>
          <w:p w14:paraId="36B1A989" w14:textId="5DB9A085"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left w:val="single" w:sz="4" w:space="0" w:color="auto"/>
              <w:bottom w:val="single" w:sz="4" w:space="0" w:color="BFBFBF" w:themeColor="background1" w:themeShade="BF"/>
            </w:tcBorders>
            <w:noWrap/>
            <w:hideMark/>
          </w:tcPr>
          <w:p w14:paraId="58C1C21D"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4.5</w:t>
            </w:r>
          </w:p>
        </w:tc>
      </w:tr>
      <w:tr w:rsidR="007570AB" w:rsidRPr="00C711E8" w14:paraId="6E4D2436" w14:textId="77777777" w:rsidTr="00B0120A">
        <w:trPr>
          <w:trHeight w:val="288"/>
        </w:trPr>
        <w:tc>
          <w:tcPr>
            <w:tcW w:w="1555" w:type="dxa"/>
            <w:tcBorders>
              <w:bottom w:val="single" w:sz="12" w:space="0" w:color="auto"/>
              <w:right w:val="single" w:sz="4" w:space="0" w:color="auto"/>
            </w:tcBorders>
            <w:noWrap/>
            <w:hideMark/>
          </w:tcPr>
          <w:p w14:paraId="777DD7EA"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31D1307B"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1843" w:type="dxa"/>
            <w:tcBorders>
              <w:bottom w:val="single" w:sz="12" w:space="0" w:color="auto"/>
              <w:right w:val="single" w:sz="4" w:space="0" w:color="auto"/>
            </w:tcBorders>
            <w:noWrap/>
            <w:hideMark/>
          </w:tcPr>
          <w:p w14:paraId="413DBDEB" w14:textId="35500454"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bottom w:val="single" w:sz="12" w:space="0" w:color="auto"/>
            </w:tcBorders>
            <w:noWrap/>
            <w:hideMark/>
          </w:tcPr>
          <w:p w14:paraId="78ABB509"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5</w:t>
            </w:r>
          </w:p>
        </w:tc>
      </w:tr>
      <w:tr w:rsidR="007570AB" w:rsidRPr="00C711E8" w14:paraId="1F47746F" w14:textId="77777777" w:rsidTr="00B0120A">
        <w:trPr>
          <w:trHeight w:val="288"/>
        </w:trPr>
        <w:tc>
          <w:tcPr>
            <w:tcW w:w="1555" w:type="dxa"/>
            <w:tcBorders>
              <w:top w:val="single" w:sz="12" w:space="0" w:color="auto"/>
              <w:bottom w:val="single" w:sz="4" w:space="0" w:color="auto"/>
              <w:right w:val="single" w:sz="4" w:space="0" w:color="auto"/>
            </w:tcBorders>
            <w:noWrap/>
            <w:hideMark/>
          </w:tcPr>
          <w:p w14:paraId="207314E5" w14:textId="34371034" w:rsidR="007570AB" w:rsidRPr="00C711E8" w:rsidRDefault="007570AB" w:rsidP="006A4ED7">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Competiti</w:t>
            </w:r>
            <w:r w:rsidR="006A4ED7" w:rsidRPr="00C711E8">
              <w:rPr>
                <w:rFonts w:ascii="Calibri" w:eastAsia="Times New Roman" w:hAnsi="Calibri" w:cs="Calibri"/>
                <w:b/>
                <w:bCs/>
                <w:color w:val="000000"/>
                <w:lang w:val="en-US" w:eastAsia="de-DE"/>
              </w:rPr>
              <w:t>ve strength</w:t>
            </w:r>
          </w:p>
        </w:tc>
        <w:tc>
          <w:tcPr>
            <w:tcW w:w="1866" w:type="dxa"/>
            <w:tcBorders>
              <w:top w:val="single" w:sz="12" w:space="0" w:color="auto"/>
              <w:left w:val="single" w:sz="4" w:space="0" w:color="auto"/>
              <w:bottom w:val="single" w:sz="4" w:space="0" w:color="auto"/>
            </w:tcBorders>
            <w:noWrap/>
            <w:hideMark/>
          </w:tcPr>
          <w:p w14:paraId="79F5509B"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Diet breadth</w:t>
            </w:r>
          </w:p>
        </w:tc>
        <w:tc>
          <w:tcPr>
            <w:tcW w:w="1843" w:type="dxa"/>
            <w:tcBorders>
              <w:top w:val="single" w:sz="12" w:space="0" w:color="auto"/>
              <w:bottom w:val="single" w:sz="4" w:space="0" w:color="auto"/>
              <w:right w:val="single" w:sz="4" w:space="0" w:color="auto"/>
            </w:tcBorders>
            <w:noWrap/>
            <w:hideMark/>
          </w:tcPr>
          <w:p w14:paraId="53224C15"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4992" w:type="dxa"/>
            <w:gridSpan w:val="6"/>
            <w:tcBorders>
              <w:top w:val="single" w:sz="12" w:space="0" w:color="auto"/>
              <w:left w:val="single" w:sz="4" w:space="0" w:color="auto"/>
              <w:bottom w:val="single" w:sz="4" w:space="0" w:color="auto"/>
            </w:tcBorders>
            <w:noWrap/>
            <w:hideMark/>
          </w:tcPr>
          <w:p w14:paraId="65CDB28B"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b/>
                <w:bCs/>
                <w:i/>
                <w:iCs/>
                <w:color w:val="000000"/>
                <w:lang w:val="en-US" w:eastAsia="de-DE"/>
              </w:rPr>
              <w:t>c</w:t>
            </w:r>
          </w:p>
        </w:tc>
      </w:tr>
      <w:tr w:rsidR="00B0120A" w:rsidRPr="00C711E8" w14:paraId="2587E68A" w14:textId="77777777" w:rsidTr="00B0120A">
        <w:trPr>
          <w:trHeight w:val="288"/>
        </w:trPr>
        <w:tc>
          <w:tcPr>
            <w:tcW w:w="1555" w:type="dxa"/>
            <w:tcBorders>
              <w:top w:val="single" w:sz="4" w:space="0" w:color="auto"/>
              <w:right w:val="single" w:sz="4" w:space="0" w:color="auto"/>
            </w:tcBorders>
            <w:noWrap/>
          </w:tcPr>
          <w:p w14:paraId="134A9C6B" w14:textId="45423631"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top w:val="single" w:sz="4" w:space="0" w:color="auto"/>
              <w:left w:val="single" w:sz="4" w:space="0" w:color="auto"/>
            </w:tcBorders>
            <w:noWrap/>
            <w:hideMark/>
          </w:tcPr>
          <w:p w14:paraId="305F8366" w14:textId="0BF1EA8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top w:val="single" w:sz="4" w:space="0" w:color="auto"/>
              <w:right w:val="single" w:sz="4" w:space="0" w:color="auto"/>
            </w:tcBorders>
            <w:noWrap/>
          </w:tcPr>
          <w:p w14:paraId="5B40A151" w14:textId="5ABF9835"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4992" w:type="dxa"/>
            <w:gridSpan w:val="6"/>
            <w:tcBorders>
              <w:top w:val="single" w:sz="4" w:space="0" w:color="auto"/>
              <w:left w:val="single" w:sz="4" w:space="0" w:color="auto"/>
            </w:tcBorders>
            <w:noWrap/>
            <w:hideMark/>
          </w:tcPr>
          <w:p w14:paraId="59798248"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w:t>
            </w:r>
          </w:p>
        </w:tc>
      </w:tr>
      <w:tr w:rsidR="00B0120A" w:rsidRPr="00C711E8" w14:paraId="4307896A" w14:textId="77777777" w:rsidTr="00B0120A">
        <w:trPr>
          <w:trHeight w:val="288"/>
        </w:trPr>
        <w:tc>
          <w:tcPr>
            <w:tcW w:w="1555" w:type="dxa"/>
            <w:tcBorders>
              <w:right w:val="single" w:sz="4" w:space="0" w:color="auto"/>
            </w:tcBorders>
            <w:noWrap/>
          </w:tcPr>
          <w:p w14:paraId="69A40290" w14:textId="1825D5A3"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540344A0" w14:textId="033F0E90"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right w:val="single" w:sz="4" w:space="0" w:color="auto"/>
            </w:tcBorders>
            <w:noWrap/>
          </w:tcPr>
          <w:p w14:paraId="1C6C80B3" w14:textId="251E4D9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4992" w:type="dxa"/>
            <w:gridSpan w:val="6"/>
            <w:tcBorders>
              <w:left w:val="single" w:sz="4" w:space="0" w:color="auto"/>
            </w:tcBorders>
            <w:noWrap/>
            <w:hideMark/>
          </w:tcPr>
          <w:p w14:paraId="09920CF3"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1</w:t>
            </w:r>
          </w:p>
        </w:tc>
      </w:tr>
      <w:tr w:rsidR="00B0120A" w:rsidRPr="00C711E8" w14:paraId="465C0820" w14:textId="77777777" w:rsidTr="00B0120A">
        <w:trPr>
          <w:trHeight w:val="288"/>
        </w:trPr>
        <w:tc>
          <w:tcPr>
            <w:tcW w:w="1555" w:type="dxa"/>
            <w:tcBorders>
              <w:right w:val="single" w:sz="4" w:space="0" w:color="auto"/>
            </w:tcBorders>
            <w:noWrap/>
          </w:tcPr>
          <w:p w14:paraId="132F77C2" w14:textId="7E818DE7"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1F12158F" w14:textId="1693FBFF"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right w:val="single" w:sz="4" w:space="0" w:color="auto"/>
            </w:tcBorders>
            <w:noWrap/>
          </w:tcPr>
          <w:p w14:paraId="13D1DEC0" w14:textId="46371118"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4992" w:type="dxa"/>
            <w:gridSpan w:val="6"/>
            <w:tcBorders>
              <w:left w:val="single" w:sz="4" w:space="0" w:color="auto"/>
            </w:tcBorders>
            <w:noWrap/>
            <w:hideMark/>
          </w:tcPr>
          <w:p w14:paraId="755B3062"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2</w:t>
            </w:r>
          </w:p>
        </w:tc>
      </w:tr>
      <w:tr w:rsidR="00B0120A" w:rsidRPr="00C711E8" w14:paraId="3C6AEFA6" w14:textId="77777777" w:rsidTr="00B0120A">
        <w:trPr>
          <w:trHeight w:val="288"/>
        </w:trPr>
        <w:tc>
          <w:tcPr>
            <w:tcW w:w="1555" w:type="dxa"/>
            <w:tcBorders>
              <w:right w:val="single" w:sz="4" w:space="0" w:color="auto"/>
            </w:tcBorders>
            <w:noWrap/>
          </w:tcPr>
          <w:p w14:paraId="53B09C73" w14:textId="4B2DBFE4"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396EC60A" w14:textId="4997AD0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right w:val="single" w:sz="4" w:space="0" w:color="auto"/>
            </w:tcBorders>
            <w:noWrap/>
          </w:tcPr>
          <w:p w14:paraId="69B03470" w14:textId="5AD66B5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4992" w:type="dxa"/>
            <w:gridSpan w:val="6"/>
            <w:tcBorders>
              <w:left w:val="single" w:sz="4" w:space="0" w:color="auto"/>
            </w:tcBorders>
            <w:noWrap/>
            <w:hideMark/>
          </w:tcPr>
          <w:p w14:paraId="27D89F7B"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w:t>
            </w:r>
          </w:p>
        </w:tc>
      </w:tr>
      <w:tr w:rsidR="00B0120A" w:rsidRPr="00C711E8" w14:paraId="7DAD38C0" w14:textId="77777777" w:rsidTr="00B0120A">
        <w:trPr>
          <w:trHeight w:val="288"/>
        </w:trPr>
        <w:tc>
          <w:tcPr>
            <w:tcW w:w="1555" w:type="dxa"/>
            <w:tcBorders>
              <w:bottom w:val="single" w:sz="4" w:space="0" w:color="BFBFBF" w:themeColor="background1" w:themeShade="BF"/>
              <w:right w:val="single" w:sz="4" w:space="0" w:color="auto"/>
            </w:tcBorders>
            <w:noWrap/>
          </w:tcPr>
          <w:p w14:paraId="6D789575" w14:textId="35277A1A"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4" w:space="0" w:color="BFBFBF" w:themeColor="background1" w:themeShade="BF"/>
            </w:tcBorders>
            <w:noWrap/>
            <w:hideMark/>
          </w:tcPr>
          <w:p w14:paraId="460AA7C2" w14:textId="6EE0DB78"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bottom w:val="single" w:sz="4" w:space="0" w:color="BFBFBF" w:themeColor="background1" w:themeShade="BF"/>
              <w:right w:val="single" w:sz="4" w:space="0" w:color="auto"/>
            </w:tcBorders>
            <w:noWrap/>
          </w:tcPr>
          <w:p w14:paraId="21D299DE" w14:textId="435075E4"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4992" w:type="dxa"/>
            <w:gridSpan w:val="6"/>
            <w:tcBorders>
              <w:left w:val="single" w:sz="4" w:space="0" w:color="auto"/>
              <w:bottom w:val="single" w:sz="4" w:space="0" w:color="BFBFBF" w:themeColor="background1" w:themeShade="BF"/>
            </w:tcBorders>
            <w:noWrap/>
            <w:hideMark/>
          </w:tcPr>
          <w:p w14:paraId="27658BB4"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w:t>
            </w:r>
          </w:p>
        </w:tc>
      </w:tr>
      <w:tr w:rsidR="00B0120A" w:rsidRPr="00C711E8" w14:paraId="2B5C97BC" w14:textId="77777777" w:rsidTr="00B0120A">
        <w:trPr>
          <w:trHeight w:val="288"/>
        </w:trPr>
        <w:tc>
          <w:tcPr>
            <w:tcW w:w="1555" w:type="dxa"/>
            <w:tcBorders>
              <w:bottom w:val="single" w:sz="12" w:space="0" w:color="auto"/>
              <w:right w:val="single" w:sz="4" w:space="0" w:color="auto"/>
            </w:tcBorders>
            <w:noWrap/>
          </w:tcPr>
          <w:p w14:paraId="79671F13" w14:textId="4683FCFB"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04200987" w14:textId="00C789DE"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bottom w:val="single" w:sz="12" w:space="0" w:color="auto"/>
              <w:right w:val="single" w:sz="4" w:space="0" w:color="auto"/>
            </w:tcBorders>
            <w:noWrap/>
          </w:tcPr>
          <w:p w14:paraId="5C1A29A0" w14:textId="0200BB8E"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4992" w:type="dxa"/>
            <w:gridSpan w:val="6"/>
            <w:tcBorders>
              <w:left w:val="single" w:sz="4" w:space="0" w:color="auto"/>
              <w:bottom w:val="single" w:sz="12" w:space="0" w:color="auto"/>
            </w:tcBorders>
            <w:noWrap/>
            <w:hideMark/>
          </w:tcPr>
          <w:p w14:paraId="72BBD80E"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5</w:t>
            </w:r>
          </w:p>
        </w:tc>
      </w:tr>
      <w:tr w:rsidR="00B0120A" w:rsidRPr="00C711E8" w14:paraId="40F05C0C" w14:textId="77777777" w:rsidTr="00B0120A">
        <w:trPr>
          <w:trHeight w:val="288"/>
        </w:trPr>
        <w:tc>
          <w:tcPr>
            <w:tcW w:w="1555" w:type="dxa"/>
            <w:tcBorders>
              <w:top w:val="single" w:sz="12" w:space="0" w:color="auto"/>
              <w:bottom w:val="single" w:sz="4" w:space="0" w:color="BFBFBF" w:themeColor="background1" w:themeShade="BF"/>
              <w:right w:val="single" w:sz="4" w:space="0" w:color="auto"/>
            </w:tcBorders>
            <w:noWrap/>
          </w:tcPr>
          <w:p w14:paraId="1A35CA83"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b/>
                <w:color w:val="000000" w:themeColor="text1"/>
                <w:lang w:val="en-US" w:eastAsia="de-DE"/>
              </w:rPr>
              <w:t>Flying periods</w:t>
            </w:r>
          </w:p>
        </w:tc>
        <w:tc>
          <w:tcPr>
            <w:tcW w:w="3709" w:type="dxa"/>
            <w:gridSpan w:val="2"/>
            <w:tcBorders>
              <w:top w:val="single" w:sz="12" w:space="0" w:color="auto"/>
              <w:left w:val="single" w:sz="4" w:space="0" w:color="auto"/>
              <w:bottom w:val="single" w:sz="4" w:space="0" w:color="BFBFBF" w:themeColor="background1" w:themeShade="BF"/>
              <w:right w:val="single" w:sz="4" w:space="0" w:color="auto"/>
            </w:tcBorders>
            <w:noWrap/>
          </w:tcPr>
          <w:p w14:paraId="1CA6B472"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themeColor="text1"/>
                <w:u w:val="single"/>
                <w:lang w:val="en-US" w:eastAsia="de-DE"/>
              </w:rPr>
              <w:t>Flying period</w:t>
            </w:r>
          </w:p>
        </w:tc>
        <w:tc>
          <w:tcPr>
            <w:tcW w:w="4992" w:type="dxa"/>
            <w:gridSpan w:val="6"/>
            <w:tcBorders>
              <w:top w:val="single" w:sz="12" w:space="0" w:color="auto"/>
              <w:left w:val="single" w:sz="4" w:space="0" w:color="auto"/>
              <w:bottom w:val="single" w:sz="4" w:space="0" w:color="BFBFBF" w:themeColor="background1" w:themeShade="BF"/>
            </w:tcBorders>
          </w:tcPr>
          <w:p w14:paraId="42653D60" w14:textId="77777777" w:rsidR="00B0120A" w:rsidRPr="00C711E8" w:rsidRDefault="00B0120A" w:rsidP="00B0120A">
            <w:pPr>
              <w:rPr>
                <w:rFonts w:ascii="Calibri" w:eastAsia="Times New Roman" w:hAnsi="Calibri" w:cs="Calibri"/>
                <w:color w:val="000000"/>
                <w:lang w:val="en-US" w:eastAsia="de-DE"/>
              </w:rPr>
            </w:pPr>
            <w:proofErr w:type="spellStart"/>
            <w:r w:rsidRPr="00C711E8">
              <w:rPr>
                <w:rFonts w:ascii="Calibri" w:eastAsia="Times New Roman" w:hAnsi="Calibri" w:cs="Calibri"/>
                <w:b/>
                <w:bCs/>
                <w:i/>
                <w:iCs/>
                <w:color w:val="000000" w:themeColor="text1"/>
                <w:lang w:val="en-US" w:eastAsia="de-DE"/>
              </w:rPr>
              <w:t>flying_period</w:t>
            </w:r>
            <w:proofErr w:type="spellEnd"/>
          </w:p>
        </w:tc>
      </w:tr>
      <w:tr w:rsidR="00331568" w:rsidRPr="00C711E8" w14:paraId="40D77380" w14:textId="77777777" w:rsidTr="00B0120A">
        <w:trPr>
          <w:trHeight w:val="288"/>
        </w:trPr>
        <w:tc>
          <w:tcPr>
            <w:tcW w:w="1555" w:type="dxa"/>
            <w:tcBorders>
              <w:top w:val="single" w:sz="4" w:space="0" w:color="BFBFBF" w:themeColor="background1" w:themeShade="BF"/>
              <w:bottom w:val="single" w:sz="4" w:space="0" w:color="BFBFBF" w:themeColor="background1" w:themeShade="BF"/>
              <w:right w:val="single" w:sz="4" w:space="0" w:color="auto"/>
            </w:tcBorders>
            <w:noWrap/>
          </w:tcPr>
          <w:p w14:paraId="60081FD5"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32BA28AA" w14:textId="74CE05C5" w:rsidR="00331568" w:rsidRPr="00C711E8" w:rsidRDefault="00331568" w:rsidP="00331568">
            <w:pPr>
              <w:rPr>
                <w:rFonts w:ascii="Calibri" w:eastAsia="Times New Roman" w:hAnsi="Calibri" w:cs="Calibri"/>
                <w:color w:val="000000"/>
                <w:lang w:val="en-US" w:eastAsia="de-DE"/>
              </w:rPr>
            </w:pPr>
            <w:r w:rsidRPr="00C711E8">
              <w:rPr>
                <w:lang w:val="en-US"/>
              </w:rPr>
              <w:t>One from spring to early summer</w:t>
            </w:r>
          </w:p>
        </w:tc>
        <w:tc>
          <w:tcPr>
            <w:tcW w:w="4992" w:type="dxa"/>
            <w:gridSpan w:val="6"/>
            <w:tcBorders>
              <w:top w:val="single" w:sz="4" w:space="0" w:color="BFBFBF" w:themeColor="background1" w:themeShade="BF"/>
              <w:left w:val="single" w:sz="4" w:space="0" w:color="auto"/>
              <w:bottom w:val="single" w:sz="4" w:space="0" w:color="BFBFBF" w:themeColor="background1" w:themeShade="BF"/>
            </w:tcBorders>
          </w:tcPr>
          <w:p w14:paraId="2AB6C605"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1</w:t>
            </w:r>
          </w:p>
        </w:tc>
      </w:tr>
      <w:tr w:rsidR="00331568" w:rsidRPr="00C711E8" w14:paraId="59DC58AB" w14:textId="77777777" w:rsidTr="00B0120A">
        <w:trPr>
          <w:trHeight w:val="288"/>
        </w:trPr>
        <w:tc>
          <w:tcPr>
            <w:tcW w:w="1555" w:type="dxa"/>
            <w:tcBorders>
              <w:top w:val="single" w:sz="4" w:space="0" w:color="BFBFBF" w:themeColor="background1" w:themeShade="BF"/>
              <w:bottom w:val="single" w:sz="4" w:space="0" w:color="BFBFBF" w:themeColor="background1" w:themeShade="BF"/>
              <w:right w:val="single" w:sz="4" w:space="0" w:color="auto"/>
            </w:tcBorders>
            <w:noWrap/>
          </w:tcPr>
          <w:p w14:paraId="2476CC7E"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7C8FD330" w14:textId="1EC05C64" w:rsidR="00331568" w:rsidRPr="00C711E8" w:rsidRDefault="00331568" w:rsidP="00331568">
            <w:pPr>
              <w:rPr>
                <w:rFonts w:ascii="Calibri" w:eastAsia="Times New Roman" w:hAnsi="Calibri" w:cs="Calibri"/>
                <w:color w:val="000000"/>
                <w:lang w:val="en-US" w:eastAsia="de-DE"/>
              </w:rPr>
            </w:pPr>
            <w:r w:rsidRPr="00C711E8">
              <w:rPr>
                <w:lang w:val="en-US"/>
              </w:rPr>
              <w:t>One from early summer to autumn</w:t>
            </w:r>
          </w:p>
        </w:tc>
        <w:tc>
          <w:tcPr>
            <w:tcW w:w="4992" w:type="dxa"/>
            <w:gridSpan w:val="6"/>
            <w:tcBorders>
              <w:top w:val="single" w:sz="4" w:space="0" w:color="BFBFBF" w:themeColor="background1" w:themeShade="BF"/>
              <w:left w:val="single" w:sz="4" w:space="0" w:color="auto"/>
              <w:bottom w:val="single" w:sz="4" w:space="0" w:color="BFBFBF" w:themeColor="background1" w:themeShade="BF"/>
            </w:tcBorders>
          </w:tcPr>
          <w:p w14:paraId="34A5DB57"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2</w:t>
            </w:r>
          </w:p>
        </w:tc>
      </w:tr>
      <w:tr w:rsidR="00331568" w:rsidRPr="00C711E8" w14:paraId="7E7B14B3" w14:textId="77777777" w:rsidTr="00B0120A">
        <w:trPr>
          <w:trHeight w:val="288"/>
        </w:trPr>
        <w:tc>
          <w:tcPr>
            <w:tcW w:w="1555" w:type="dxa"/>
            <w:tcBorders>
              <w:top w:val="single" w:sz="4" w:space="0" w:color="BFBFBF" w:themeColor="background1" w:themeShade="BF"/>
              <w:bottom w:val="single" w:sz="12" w:space="0" w:color="auto"/>
              <w:right w:val="single" w:sz="4" w:space="0" w:color="auto"/>
            </w:tcBorders>
            <w:noWrap/>
          </w:tcPr>
          <w:p w14:paraId="75427D92"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12" w:space="0" w:color="auto"/>
              <w:right w:val="single" w:sz="4" w:space="0" w:color="auto"/>
            </w:tcBorders>
            <w:noWrap/>
          </w:tcPr>
          <w:p w14:paraId="12D847FF" w14:textId="54A52BB0" w:rsidR="00331568" w:rsidRPr="00C711E8" w:rsidRDefault="00331568" w:rsidP="00331568">
            <w:pPr>
              <w:rPr>
                <w:rFonts w:ascii="Calibri" w:eastAsia="Times New Roman" w:hAnsi="Calibri" w:cs="Calibri"/>
                <w:color w:val="000000"/>
                <w:lang w:val="en-US" w:eastAsia="de-DE"/>
              </w:rPr>
            </w:pPr>
            <w:r w:rsidRPr="00C711E8">
              <w:rPr>
                <w:lang w:val="en-US"/>
              </w:rPr>
              <w:t>Two over the whole year</w:t>
            </w:r>
          </w:p>
        </w:tc>
        <w:tc>
          <w:tcPr>
            <w:tcW w:w="4992" w:type="dxa"/>
            <w:gridSpan w:val="6"/>
            <w:tcBorders>
              <w:top w:val="single" w:sz="4" w:space="0" w:color="BFBFBF" w:themeColor="background1" w:themeShade="BF"/>
              <w:left w:val="single" w:sz="4" w:space="0" w:color="auto"/>
              <w:bottom w:val="single" w:sz="12" w:space="0" w:color="auto"/>
            </w:tcBorders>
          </w:tcPr>
          <w:p w14:paraId="0E4EC227"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3</w:t>
            </w:r>
          </w:p>
        </w:tc>
      </w:tr>
      <w:tr w:rsidR="00B0120A" w:rsidRPr="00C711E8" w14:paraId="2E9337CC" w14:textId="77777777" w:rsidTr="00B0120A">
        <w:trPr>
          <w:trHeight w:val="457"/>
        </w:trPr>
        <w:tc>
          <w:tcPr>
            <w:tcW w:w="1555" w:type="dxa"/>
            <w:vMerge w:val="restart"/>
            <w:tcBorders>
              <w:top w:val="single" w:sz="12" w:space="0" w:color="auto"/>
              <w:right w:val="single" w:sz="4" w:space="0" w:color="auto"/>
            </w:tcBorders>
            <w:noWrap/>
            <w:hideMark/>
          </w:tcPr>
          <w:p w14:paraId="52D6229E" w14:textId="77777777" w:rsidR="00B0120A" w:rsidRPr="00C711E8" w:rsidRDefault="00B0120A" w:rsidP="00B0120A">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Land use suitability</w:t>
            </w:r>
          </w:p>
          <w:p w14:paraId="7BFAF085" w14:textId="77777777" w:rsidR="00B0120A" w:rsidRPr="00C711E8" w:rsidRDefault="00B0120A" w:rsidP="00B0120A">
            <w:pPr>
              <w:jc w:val="right"/>
              <w:rPr>
                <w:rFonts w:ascii="Calibri" w:eastAsia="Times New Roman" w:hAnsi="Calibri" w:cs="Calibri"/>
                <w:b/>
                <w:bCs/>
                <w:color w:val="000000"/>
                <w:lang w:val="en-US" w:eastAsia="de-DE"/>
              </w:rPr>
            </w:pPr>
            <w:r w:rsidRPr="00C711E8">
              <w:rPr>
                <w:rFonts w:ascii="Calibri" w:eastAsia="Times New Roman" w:hAnsi="Calibri" w:cs="Calibri"/>
                <w:b/>
                <w:i/>
                <w:color w:val="000000"/>
                <w:lang w:val="en-US" w:eastAsia="de-DE"/>
              </w:rPr>
              <w:t>for foraging</w:t>
            </w:r>
          </w:p>
        </w:tc>
        <w:tc>
          <w:tcPr>
            <w:tcW w:w="1866" w:type="dxa"/>
            <w:vMerge w:val="restart"/>
            <w:tcBorders>
              <w:top w:val="single" w:sz="12" w:space="0" w:color="auto"/>
              <w:left w:val="single" w:sz="4" w:space="0" w:color="auto"/>
            </w:tcBorders>
            <w:noWrap/>
            <w:hideMark/>
          </w:tcPr>
          <w:p w14:paraId="64EA1873" w14:textId="77777777" w:rsidR="00B0120A" w:rsidRPr="00C711E8" w:rsidRDefault="00B0120A" w:rsidP="00B0120A">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Diet breadth</w:t>
            </w:r>
          </w:p>
          <w:p w14:paraId="03B8D09E" w14:textId="77777777" w:rsidR="00B0120A" w:rsidRPr="00C711E8" w:rsidRDefault="00B0120A" w:rsidP="00B0120A">
            <w:pPr>
              <w:rPr>
                <w:rFonts w:ascii="Calibri" w:eastAsia="Times New Roman" w:hAnsi="Calibri" w:cs="Calibri"/>
                <w:b/>
                <w:bCs/>
                <w:color w:val="000000"/>
                <w:lang w:val="en-US" w:eastAsia="de-DE"/>
              </w:rPr>
            </w:pPr>
          </w:p>
        </w:tc>
        <w:tc>
          <w:tcPr>
            <w:tcW w:w="1843" w:type="dxa"/>
            <w:vMerge w:val="restart"/>
            <w:tcBorders>
              <w:top w:val="single" w:sz="12" w:space="0" w:color="auto"/>
              <w:bottom w:val="single" w:sz="4" w:space="0" w:color="auto"/>
              <w:right w:val="single" w:sz="4" w:space="0" w:color="auto"/>
            </w:tcBorders>
            <w:noWrap/>
            <w:hideMark/>
          </w:tcPr>
          <w:p w14:paraId="6427F2E5"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Flying period</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6B9E2F8D" w14:textId="77777777" w:rsidR="00B0120A" w:rsidRPr="00C711E8" w:rsidRDefault="00B0120A" w:rsidP="00B0120A">
            <w:pPr>
              <w:rPr>
                <w:rFonts w:ascii="Times New Roman" w:eastAsia="Times New Roman" w:hAnsi="Times New Roman" w:cs="Times New Roman"/>
                <w:sz w:val="20"/>
                <w:szCs w:val="20"/>
                <w:lang w:val="en-US" w:eastAsia="de-DE"/>
              </w:rPr>
            </w:pPr>
            <w:proofErr w:type="spellStart"/>
            <w:r w:rsidRPr="00C711E8">
              <w:rPr>
                <w:rFonts w:eastAsia="Times New Roman" w:cstheme="minorHAnsi"/>
                <w:b/>
                <w:bCs/>
                <w:i/>
                <w:iCs/>
                <w:color w:val="000000"/>
                <w:lang w:val="en-US" w:eastAsia="de-DE"/>
              </w:rPr>
              <w:t>LU_suitability_forage</w:t>
            </w:r>
            <w:proofErr w:type="spellEnd"/>
          </w:p>
        </w:tc>
      </w:tr>
      <w:tr w:rsidR="00B0120A" w:rsidRPr="00C711E8" w14:paraId="2185E7D2" w14:textId="77777777" w:rsidTr="00B0120A">
        <w:trPr>
          <w:trHeight w:val="413"/>
        </w:trPr>
        <w:tc>
          <w:tcPr>
            <w:tcW w:w="1555" w:type="dxa"/>
            <w:vMerge/>
            <w:tcBorders>
              <w:right w:val="single" w:sz="4" w:space="0" w:color="auto"/>
            </w:tcBorders>
            <w:noWrap/>
          </w:tcPr>
          <w:p w14:paraId="60D06573" w14:textId="77777777" w:rsidR="00B0120A" w:rsidRPr="00C711E8" w:rsidRDefault="00B0120A" w:rsidP="00B0120A">
            <w:pPr>
              <w:rPr>
                <w:rFonts w:ascii="Calibri" w:eastAsia="Times New Roman" w:hAnsi="Calibri" w:cs="Calibri"/>
                <w:b/>
                <w:bCs/>
                <w:color w:val="000000"/>
                <w:lang w:val="en-US" w:eastAsia="de-DE"/>
              </w:rPr>
            </w:pPr>
          </w:p>
        </w:tc>
        <w:tc>
          <w:tcPr>
            <w:tcW w:w="1866" w:type="dxa"/>
            <w:vMerge/>
            <w:tcBorders>
              <w:left w:val="single" w:sz="4" w:space="0" w:color="auto"/>
            </w:tcBorders>
            <w:noWrap/>
          </w:tcPr>
          <w:p w14:paraId="35D0CC89" w14:textId="77777777" w:rsidR="00B0120A" w:rsidRPr="00C711E8" w:rsidRDefault="00B0120A" w:rsidP="00B0120A">
            <w:pPr>
              <w:rPr>
                <w:rFonts w:ascii="Calibri" w:eastAsia="Times New Roman" w:hAnsi="Calibri" w:cs="Calibri"/>
                <w:color w:val="000000"/>
                <w:u w:val="single"/>
                <w:lang w:val="en-US" w:eastAsia="de-DE"/>
              </w:rPr>
            </w:pPr>
          </w:p>
        </w:tc>
        <w:tc>
          <w:tcPr>
            <w:tcW w:w="1843" w:type="dxa"/>
            <w:vMerge/>
            <w:tcBorders>
              <w:bottom w:val="single" w:sz="4" w:space="0" w:color="auto"/>
              <w:right w:val="single" w:sz="4" w:space="0" w:color="auto"/>
            </w:tcBorders>
            <w:noWrap/>
          </w:tcPr>
          <w:p w14:paraId="264382DB" w14:textId="77777777" w:rsidR="00B0120A" w:rsidRPr="00C711E8" w:rsidRDefault="00B0120A" w:rsidP="00B0120A">
            <w:pPr>
              <w:rPr>
                <w:rFonts w:ascii="Calibri" w:eastAsia="Times New Roman" w:hAnsi="Calibri" w:cs="Calibri"/>
                <w:color w:val="000000"/>
                <w:lang w:val="en-US" w:eastAsia="de-DE"/>
              </w:rPr>
            </w:pPr>
          </w:p>
        </w:tc>
        <w:tc>
          <w:tcPr>
            <w:tcW w:w="918" w:type="dxa"/>
            <w:tcBorders>
              <w:top w:val="single" w:sz="4" w:space="0" w:color="auto"/>
              <w:left w:val="single" w:sz="4" w:space="0" w:color="auto"/>
              <w:right w:val="single" w:sz="4" w:space="0" w:color="BFBFBF" w:themeColor="background1" w:themeShade="BF"/>
            </w:tcBorders>
            <w:noWrap/>
          </w:tcPr>
          <w:p w14:paraId="06FFD24B"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bare</w:t>
            </w:r>
          </w:p>
        </w:tc>
        <w:tc>
          <w:tcPr>
            <w:tcW w:w="783" w:type="dxa"/>
            <w:tcBorders>
              <w:top w:val="single" w:sz="4" w:space="0" w:color="auto"/>
              <w:left w:val="single" w:sz="4" w:space="0" w:color="BFBFBF" w:themeColor="background1" w:themeShade="BF"/>
              <w:right w:val="single" w:sz="4" w:space="0" w:color="BFBFBF" w:themeColor="background1" w:themeShade="BF"/>
            </w:tcBorders>
          </w:tcPr>
          <w:p w14:paraId="1F334CB5"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arable</w:t>
            </w:r>
          </w:p>
        </w:tc>
        <w:tc>
          <w:tcPr>
            <w:tcW w:w="746" w:type="dxa"/>
            <w:tcBorders>
              <w:top w:val="single" w:sz="4" w:space="0" w:color="auto"/>
              <w:left w:val="single" w:sz="4" w:space="0" w:color="BFBFBF" w:themeColor="background1" w:themeShade="BF"/>
              <w:right w:val="single" w:sz="4" w:space="0" w:color="BFBFBF" w:themeColor="background1" w:themeShade="BF"/>
            </w:tcBorders>
          </w:tcPr>
          <w:p w14:paraId="0E127DD8"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forest</w:t>
            </w:r>
          </w:p>
        </w:tc>
        <w:tc>
          <w:tcPr>
            <w:tcW w:w="1061" w:type="dxa"/>
            <w:tcBorders>
              <w:top w:val="single" w:sz="4" w:space="0" w:color="auto"/>
              <w:left w:val="single" w:sz="4" w:space="0" w:color="BFBFBF" w:themeColor="background1" w:themeShade="BF"/>
              <w:right w:val="single" w:sz="4" w:space="0" w:color="BFBFBF" w:themeColor="background1" w:themeShade="BF"/>
            </w:tcBorders>
          </w:tcPr>
          <w:p w14:paraId="767282E2"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grassland</w:t>
            </w:r>
          </w:p>
        </w:tc>
        <w:tc>
          <w:tcPr>
            <w:tcW w:w="745" w:type="dxa"/>
            <w:tcBorders>
              <w:top w:val="single" w:sz="4" w:space="0" w:color="auto"/>
              <w:left w:val="single" w:sz="4" w:space="0" w:color="BFBFBF" w:themeColor="background1" w:themeShade="BF"/>
              <w:right w:val="single" w:sz="4" w:space="0" w:color="BFBFBF" w:themeColor="background1" w:themeShade="BF"/>
            </w:tcBorders>
          </w:tcPr>
          <w:p w14:paraId="221419E1"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urban</w:t>
            </w:r>
          </w:p>
        </w:tc>
        <w:tc>
          <w:tcPr>
            <w:tcW w:w="739" w:type="dxa"/>
            <w:tcBorders>
              <w:top w:val="single" w:sz="4" w:space="0" w:color="auto"/>
              <w:left w:val="single" w:sz="4" w:space="0" w:color="BFBFBF" w:themeColor="background1" w:themeShade="BF"/>
              <w:bottom w:val="single" w:sz="4" w:space="0" w:color="auto"/>
              <w:right w:val="single" w:sz="4" w:space="0" w:color="BFBFBF" w:themeColor="background1" w:themeShade="BF"/>
            </w:tcBorders>
          </w:tcPr>
          <w:p w14:paraId="7831974A"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water</w:t>
            </w:r>
          </w:p>
        </w:tc>
      </w:tr>
      <w:tr w:rsidR="00B0120A" w:rsidRPr="00C711E8" w14:paraId="05AB6EF9" w14:textId="77777777" w:rsidTr="00B0120A">
        <w:trPr>
          <w:trHeight w:val="288"/>
        </w:trPr>
        <w:tc>
          <w:tcPr>
            <w:tcW w:w="1555" w:type="dxa"/>
            <w:tcBorders>
              <w:top w:val="single" w:sz="4" w:space="0" w:color="auto"/>
              <w:right w:val="single" w:sz="4" w:space="0" w:color="auto"/>
            </w:tcBorders>
            <w:noWrap/>
            <w:hideMark/>
          </w:tcPr>
          <w:p w14:paraId="291B3989" w14:textId="77777777" w:rsidR="00B0120A" w:rsidRPr="00C711E8" w:rsidRDefault="00B0120A" w:rsidP="00B0120A">
            <w:pPr>
              <w:rPr>
                <w:rFonts w:ascii="Calibri" w:eastAsia="Times New Roman" w:hAnsi="Calibri" w:cs="Calibri"/>
                <w:color w:val="000000"/>
                <w:lang w:val="en-US" w:eastAsia="de-DE"/>
              </w:rPr>
            </w:pPr>
          </w:p>
        </w:tc>
        <w:tc>
          <w:tcPr>
            <w:tcW w:w="1866" w:type="dxa"/>
            <w:tcBorders>
              <w:top w:val="single" w:sz="4" w:space="0" w:color="auto"/>
              <w:left w:val="single" w:sz="4" w:space="0" w:color="auto"/>
            </w:tcBorders>
            <w:noWrap/>
            <w:hideMark/>
          </w:tcPr>
          <w:p w14:paraId="147AF2DF" w14:textId="204CF86E" w:rsidR="00B0120A" w:rsidRPr="00C711E8" w:rsidRDefault="008A3A4C"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o</w:t>
            </w:r>
            <w:r w:rsidR="00B0120A" w:rsidRPr="00C711E8">
              <w:rPr>
                <w:rFonts w:eastAsia="Times New Roman" w:cstheme="minorHAnsi"/>
                <w:color w:val="000000"/>
                <w:lang w:val="en-US" w:eastAsia="de-DE"/>
              </w:rPr>
              <w:t>ligolectic</w:t>
            </w:r>
          </w:p>
        </w:tc>
        <w:tc>
          <w:tcPr>
            <w:tcW w:w="1843" w:type="dxa"/>
            <w:tcBorders>
              <w:top w:val="single" w:sz="4" w:space="0" w:color="auto"/>
              <w:right w:val="single" w:sz="4" w:space="0" w:color="auto"/>
            </w:tcBorders>
            <w:noWrap/>
          </w:tcPr>
          <w:p w14:paraId="4BC40E08"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1,2</w:t>
            </w:r>
          </w:p>
        </w:tc>
        <w:tc>
          <w:tcPr>
            <w:tcW w:w="918" w:type="dxa"/>
            <w:tcBorders>
              <w:top w:val="single" w:sz="4" w:space="0" w:color="auto"/>
              <w:left w:val="single" w:sz="4" w:space="0" w:color="auto"/>
            </w:tcBorders>
            <w:noWrap/>
          </w:tcPr>
          <w:p w14:paraId="3B5B2B83"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w:t>
            </w:r>
          </w:p>
        </w:tc>
        <w:tc>
          <w:tcPr>
            <w:tcW w:w="783" w:type="dxa"/>
            <w:tcBorders>
              <w:top w:val="single" w:sz="4" w:space="0" w:color="auto"/>
            </w:tcBorders>
            <w:noWrap/>
          </w:tcPr>
          <w:p w14:paraId="33A11BEE"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0.4</w:t>
            </w:r>
          </w:p>
        </w:tc>
        <w:tc>
          <w:tcPr>
            <w:tcW w:w="746" w:type="dxa"/>
            <w:tcBorders>
              <w:top w:val="single" w:sz="4" w:space="0" w:color="auto"/>
            </w:tcBorders>
            <w:noWrap/>
          </w:tcPr>
          <w:p w14:paraId="46B93D0C"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0.4</w:t>
            </w:r>
          </w:p>
        </w:tc>
        <w:tc>
          <w:tcPr>
            <w:tcW w:w="1061" w:type="dxa"/>
            <w:tcBorders>
              <w:top w:val="single" w:sz="4" w:space="0" w:color="auto"/>
            </w:tcBorders>
            <w:noWrap/>
          </w:tcPr>
          <w:p w14:paraId="4B67C90E" w14:textId="77777777" w:rsidR="00B0120A" w:rsidRPr="00C711E8" w:rsidRDefault="00B0120A" w:rsidP="00B0120A">
            <w:pPr>
              <w:jc w:val="right"/>
              <w:rPr>
                <w:rFonts w:ascii="Calibri" w:eastAsia="Times New Roman" w:hAnsi="Calibri" w:cs="Calibri"/>
                <w:color w:val="000000"/>
                <w:lang w:val="en-US" w:eastAsia="de-DE"/>
              </w:rPr>
            </w:pPr>
            <w:r w:rsidRPr="00C711E8">
              <w:rPr>
                <w:rFonts w:eastAsia="Times New Roman" w:cstheme="minorHAnsi"/>
                <w:color w:val="000000"/>
                <w:lang w:val="en-US" w:eastAsia="de-DE"/>
              </w:rPr>
              <w:t>1</w:t>
            </w:r>
          </w:p>
        </w:tc>
        <w:tc>
          <w:tcPr>
            <w:tcW w:w="745" w:type="dxa"/>
            <w:tcBorders>
              <w:top w:val="single" w:sz="4" w:space="0" w:color="auto"/>
            </w:tcBorders>
            <w:noWrap/>
          </w:tcPr>
          <w:p w14:paraId="6798F3C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0.4</w:t>
            </w:r>
          </w:p>
        </w:tc>
        <w:tc>
          <w:tcPr>
            <w:tcW w:w="739" w:type="dxa"/>
            <w:tcBorders>
              <w:top w:val="single" w:sz="4" w:space="0" w:color="auto"/>
            </w:tcBorders>
          </w:tcPr>
          <w:p w14:paraId="71CDF7E1"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19531E77" w14:textId="77777777" w:rsidTr="00B0120A">
        <w:trPr>
          <w:trHeight w:val="288"/>
        </w:trPr>
        <w:tc>
          <w:tcPr>
            <w:tcW w:w="1555" w:type="dxa"/>
            <w:tcBorders>
              <w:right w:val="single" w:sz="4" w:space="0" w:color="auto"/>
            </w:tcBorders>
            <w:noWrap/>
            <w:hideMark/>
          </w:tcPr>
          <w:p w14:paraId="1CCD003B" w14:textId="77777777" w:rsidR="00B0120A" w:rsidRPr="00C711E8" w:rsidRDefault="00B0120A" w:rsidP="00B0120A">
            <w:pPr>
              <w:jc w:val="right"/>
              <w:rPr>
                <w:rFonts w:ascii="Calibri" w:eastAsia="Times New Roman" w:hAnsi="Calibri" w:cs="Calibri"/>
                <w:color w:val="000000"/>
                <w:lang w:val="en-US" w:eastAsia="de-DE"/>
              </w:rPr>
            </w:pPr>
          </w:p>
        </w:tc>
        <w:tc>
          <w:tcPr>
            <w:tcW w:w="1866" w:type="dxa"/>
            <w:tcBorders>
              <w:left w:val="single" w:sz="4" w:space="0" w:color="auto"/>
            </w:tcBorders>
            <w:noWrap/>
            <w:hideMark/>
          </w:tcPr>
          <w:p w14:paraId="7F8E8CA1" w14:textId="43E36110" w:rsidR="00B0120A" w:rsidRPr="00C711E8" w:rsidRDefault="008A3A4C"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p</w:t>
            </w:r>
            <w:r w:rsidR="00B0120A" w:rsidRPr="00C711E8">
              <w:rPr>
                <w:rFonts w:eastAsia="Times New Roman" w:cstheme="minorHAnsi"/>
                <w:color w:val="000000"/>
                <w:lang w:val="en-US" w:eastAsia="de-DE"/>
              </w:rPr>
              <w:t>olylectic</w:t>
            </w:r>
          </w:p>
        </w:tc>
        <w:tc>
          <w:tcPr>
            <w:tcW w:w="1843" w:type="dxa"/>
            <w:tcBorders>
              <w:right w:val="single" w:sz="4" w:space="0" w:color="auto"/>
            </w:tcBorders>
            <w:noWrap/>
          </w:tcPr>
          <w:p w14:paraId="1AB5FB58"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1,2</w:t>
            </w:r>
          </w:p>
        </w:tc>
        <w:tc>
          <w:tcPr>
            <w:tcW w:w="918" w:type="dxa"/>
            <w:tcBorders>
              <w:left w:val="single" w:sz="4" w:space="0" w:color="auto"/>
            </w:tcBorders>
            <w:noWrap/>
          </w:tcPr>
          <w:p w14:paraId="52782660"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w:t>
            </w:r>
          </w:p>
        </w:tc>
        <w:tc>
          <w:tcPr>
            <w:tcW w:w="783" w:type="dxa"/>
            <w:noWrap/>
          </w:tcPr>
          <w:p w14:paraId="66650EAF"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0.7</w:t>
            </w:r>
          </w:p>
        </w:tc>
        <w:tc>
          <w:tcPr>
            <w:tcW w:w="746" w:type="dxa"/>
            <w:noWrap/>
          </w:tcPr>
          <w:p w14:paraId="4DF1394C"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0.6</w:t>
            </w:r>
          </w:p>
        </w:tc>
        <w:tc>
          <w:tcPr>
            <w:tcW w:w="1061" w:type="dxa"/>
            <w:noWrap/>
          </w:tcPr>
          <w:p w14:paraId="3A2FFDC3" w14:textId="77777777" w:rsidR="00B0120A" w:rsidRPr="00C711E8" w:rsidRDefault="00B0120A" w:rsidP="00B0120A">
            <w:pPr>
              <w:jc w:val="right"/>
              <w:rPr>
                <w:rFonts w:ascii="Calibri" w:eastAsia="Times New Roman" w:hAnsi="Calibri" w:cs="Calibri"/>
                <w:color w:val="000000"/>
                <w:lang w:val="en-US" w:eastAsia="de-DE"/>
              </w:rPr>
            </w:pPr>
            <w:r w:rsidRPr="00C711E8">
              <w:rPr>
                <w:rFonts w:eastAsia="Times New Roman" w:cstheme="minorHAnsi"/>
                <w:color w:val="000000"/>
                <w:lang w:val="en-US" w:eastAsia="de-DE"/>
              </w:rPr>
              <w:t>1</w:t>
            </w:r>
          </w:p>
        </w:tc>
        <w:tc>
          <w:tcPr>
            <w:tcW w:w="745" w:type="dxa"/>
            <w:noWrap/>
          </w:tcPr>
          <w:p w14:paraId="5E2703E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0.6</w:t>
            </w:r>
          </w:p>
        </w:tc>
        <w:tc>
          <w:tcPr>
            <w:tcW w:w="739" w:type="dxa"/>
          </w:tcPr>
          <w:p w14:paraId="19CE45A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151A120" w14:textId="77777777" w:rsidTr="00B0120A">
        <w:trPr>
          <w:trHeight w:val="288"/>
        </w:trPr>
        <w:tc>
          <w:tcPr>
            <w:tcW w:w="1555" w:type="dxa"/>
            <w:tcBorders>
              <w:bottom w:val="single" w:sz="4" w:space="0" w:color="BFBFBF" w:themeColor="background1" w:themeShade="BF"/>
              <w:right w:val="single" w:sz="4" w:space="0" w:color="auto"/>
            </w:tcBorders>
            <w:noWrap/>
            <w:hideMark/>
          </w:tcPr>
          <w:p w14:paraId="24C48C4E" w14:textId="77777777" w:rsidR="00B0120A" w:rsidRPr="00C711E8" w:rsidRDefault="00B0120A" w:rsidP="00B0120A">
            <w:pPr>
              <w:jc w:val="right"/>
              <w:rPr>
                <w:rFonts w:ascii="Calibri" w:eastAsia="Times New Roman" w:hAnsi="Calibri" w:cs="Calibri"/>
                <w:color w:val="000000"/>
                <w:lang w:val="en-US" w:eastAsia="de-DE"/>
              </w:rPr>
            </w:pPr>
          </w:p>
        </w:tc>
        <w:tc>
          <w:tcPr>
            <w:tcW w:w="1866" w:type="dxa"/>
            <w:tcBorders>
              <w:left w:val="single" w:sz="4" w:space="0" w:color="auto"/>
              <w:bottom w:val="single" w:sz="4" w:space="0" w:color="BFBFBF" w:themeColor="background1" w:themeShade="BF"/>
            </w:tcBorders>
            <w:noWrap/>
            <w:hideMark/>
          </w:tcPr>
          <w:p w14:paraId="23475458" w14:textId="050F7922" w:rsidR="00B0120A" w:rsidRPr="00C711E8" w:rsidRDefault="008A3A4C" w:rsidP="00B0120A">
            <w:pPr>
              <w:jc w:val="right"/>
              <w:rPr>
                <w:rFonts w:eastAsia="Times New Roman" w:cstheme="minorHAnsi"/>
                <w:lang w:val="en-US" w:eastAsia="de-DE"/>
              </w:rPr>
            </w:pPr>
            <w:r w:rsidRPr="00C711E8">
              <w:rPr>
                <w:rFonts w:eastAsia="Times New Roman" w:cstheme="minorHAnsi"/>
                <w:color w:val="000000"/>
                <w:lang w:val="en-US" w:eastAsia="de-DE"/>
              </w:rPr>
              <w:t>o</w:t>
            </w:r>
            <w:r w:rsidR="00B0120A" w:rsidRPr="00C711E8">
              <w:rPr>
                <w:rFonts w:eastAsia="Times New Roman" w:cstheme="minorHAnsi"/>
                <w:color w:val="000000"/>
                <w:lang w:val="en-US" w:eastAsia="de-DE"/>
              </w:rPr>
              <w:t>ligolectic</w:t>
            </w:r>
          </w:p>
        </w:tc>
        <w:tc>
          <w:tcPr>
            <w:tcW w:w="1843" w:type="dxa"/>
            <w:tcBorders>
              <w:bottom w:val="single" w:sz="4" w:space="0" w:color="BFBFBF" w:themeColor="background1" w:themeShade="BF"/>
              <w:right w:val="single" w:sz="4" w:space="0" w:color="auto"/>
            </w:tcBorders>
            <w:noWrap/>
          </w:tcPr>
          <w:p w14:paraId="027B7CCE" w14:textId="77777777" w:rsidR="00B0120A" w:rsidRPr="00C711E8" w:rsidRDefault="00B0120A" w:rsidP="00B0120A">
            <w:pPr>
              <w:jc w:val="right"/>
              <w:rPr>
                <w:rFonts w:eastAsia="Times New Roman" w:cstheme="minorHAnsi"/>
                <w:lang w:val="en-US" w:eastAsia="de-DE"/>
              </w:rPr>
            </w:pPr>
            <w:r w:rsidRPr="00C711E8">
              <w:rPr>
                <w:rFonts w:eastAsia="Times New Roman" w:cstheme="minorHAnsi"/>
                <w:lang w:val="en-US" w:eastAsia="de-DE"/>
              </w:rPr>
              <w:t>3</w:t>
            </w:r>
          </w:p>
        </w:tc>
        <w:tc>
          <w:tcPr>
            <w:tcW w:w="918" w:type="dxa"/>
            <w:tcBorders>
              <w:left w:val="single" w:sz="4" w:space="0" w:color="auto"/>
              <w:bottom w:val="single" w:sz="4" w:space="0" w:color="BFBFBF" w:themeColor="background1" w:themeShade="BF"/>
            </w:tcBorders>
            <w:noWrap/>
          </w:tcPr>
          <w:p w14:paraId="566F8D3A"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w:t>
            </w:r>
          </w:p>
        </w:tc>
        <w:tc>
          <w:tcPr>
            <w:tcW w:w="783" w:type="dxa"/>
            <w:tcBorders>
              <w:bottom w:val="single" w:sz="4" w:space="0" w:color="BFBFBF" w:themeColor="background1" w:themeShade="BF"/>
            </w:tcBorders>
            <w:noWrap/>
          </w:tcPr>
          <w:p w14:paraId="1089D23A"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0.6</w:t>
            </w:r>
          </w:p>
        </w:tc>
        <w:tc>
          <w:tcPr>
            <w:tcW w:w="746" w:type="dxa"/>
            <w:tcBorders>
              <w:bottom w:val="single" w:sz="4" w:space="0" w:color="BFBFBF" w:themeColor="background1" w:themeShade="BF"/>
            </w:tcBorders>
            <w:noWrap/>
          </w:tcPr>
          <w:p w14:paraId="1252B19F"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0.6</w:t>
            </w:r>
          </w:p>
        </w:tc>
        <w:tc>
          <w:tcPr>
            <w:tcW w:w="1061" w:type="dxa"/>
            <w:tcBorders>
              <w:bottom w:val="single" w:sz="4" w:space="0" w:color="BFBFBF" w:themeColor="background1" w:themeShade="BF"/>
            </w:tcBorders>
            <w:noWrap/>
          </w:tcPr>
          <w:p w14:paraId="0974DD3C"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eastAsia="Times New Roman" w:cstheme="minorHAnsi"/>
                <w:color w:val="000000"/>
                <w:lang w:val="en-US" w:eastAsia="de-DE"/>
              </w:rPr>
              <w:t>1.5</w:t>
            </w:r>
          </w:p>
        </w:tc>
        <w:tc>
          <w:tcPr>
            <w:tcW w:w="745" w:type="dxa"/>
            <w:tcBorders>
              <w:bottom w:val="single" w:sz="4" w:space="0" w:color="BFBFBF" w:themeColor="background1" w:themeShade="BF"/>
            </w:tcBorders>
            <w:noWrap/>
          </w:tcPr>
          <w:p w14:paraId="6357EA50"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0.6</w:t>
            </w:r>
          </w:p>
        </w:tc>
        <w:tc>
          <w:tcPr>
            <w:tcW w:w="739" w:type="dxa"/>
            <w:tcBorders>
              <w:bottom w:val="single" w:sz="4" w:space="0" w:color="BFBFBF" w:themeColor="background1" w:themeShade="BF"/>
            </w:tcBorders>
          </w:tcPr>
          <w:p w14:paraId="3EC4DCA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5E5D4399" w14:textId="77777777" w:rsidTr="00B0120A">
        <w:trPr>
          <w:trHeight w:val="288"/>
        </w:trPr>
        <w:tc>
          <w:tcPr>
            <w:tcW w:w="1555" w:type="dxa"/>
            <w:tcBorders>
              <w:bottom w:val="single" w:sz="12" w:space="0" w:color="auto"/>
              <w:right w:val="single" w:sz="4" w:space="0" w:color="auto"/>
            </w:tcBorders>
            <w:noWrap/>
            <w:hideMark/>
          </w:tcPr>
          <w:p w14:paraId="539F13C7"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18C69A41" w14:textId="3DA6CA6B" w:rsidR="00B0120A" w:rsidRPr="00C711E8" w:rsidRDefault="008A3A4C" w:rsidP="00B0120A">
            <w:pPr>
              <w:jc w:val="right"/>
              <w:rPr>
                <w:rFonts w:eastAsia="Times New Roman" w:cstheme="minorHAnsi"/>
                <w:lang w:val="en-US" w:eastAsia="de-DE"/>
              </w:rPr>
            </w:pPr>
            <w:r w:rsidRPr="00C711E8">
              <w:rPr>
                <w:rFonts w:eastAsia="Times New Roman" w:cstheme="minorHAnsi"/>
                <w:lang w:val="en-US" w:eastAsia="de-DE"/>
              </w:rPr>
              <w:t>p</w:t>
            </w:r>
            <w:r w:rsidR="00B0120A" w:rsidRPr="00C711E8">
              <w:rPr>
                <w:rFonts w:eastAsia="Times New Roman" w:cstheme="minorHAnsi"/>
                <w:lang w:val="en-US" w:eastAsia="de-DE"/>
              </w:rPr>
              <w:t>olylectic</w:t>
            </w:r>
          </w:p>
        </w:tc>
        <w:tc>
          <w:tcPr>
            <w:tcW w:w="1843" w:type="dxa"/>
            <w:tcBorders>
              <w:bottom w:val="single" w:sz="12" w:space="0" w:color="auto"/>
              <w:right w:val="single" w:sz="4" w:space="0" w:color="auto"/>
            </w:tcBorders>
            <w:noWrap/>
          </w:tcPr>
          <w:p w14:paraId="161864BE" w14:textId="77777777" w:rsidR="00B0120A" w:rsidRPr="00C711E8" w:rsidRDefault="00B0120A" w:rsidP="00B0120A">
            <w:pPr>
              <w:jc w:val="right"/>
              <w:rPr>
                <w:rFonts w:eastAsia="Times New Roman" w:cstheme="minorHAnsi"/>
                <w:lang w:val="en-US" w:eastAsia="de-DE"/>
              </w:rPr>
            </w:pPr>
            <w:r w:rsidRPr="00C711E8">
              <w:rPr>
                <w:rFonts w:eastAsia="Times New Roman" w:cstheme="minorHAnsi"/>
                <w:lang w:val="en-US" w:eastAsia="de-DE"/>
              </w:rPr>
              <w:t>3</w:t>
            </w:r>
          </w:p>
        </w:tc>
        <w:tc>
          <w:tcPr>
            <w:tcW w:w="918" w:type="dxa"/>
            <w:tcBorders>
              <w:left w:val="single" w:sz="4" w:space="0" w:color="auto"/>
              <w:bottom w:val="single" w:sz="12" w:space="0" w:color="auto"/>
            </w:tcBorders>
            <w:noWrap/>
          </w:tcPr>
          <w:p w14:paraId="40DD782F"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w:t>
            </w:r>
          </w:p>
        </w:tc>
        <w:tc>
          <w:tcPr>
            <w:tcW w:w="783" w:type="dxa"/>
            <w:tcBorders>
              <w:bottom w:val="single" w:sz="12" w:space="0" w:color="auto"/>
            </w:tcBorders>
            <w:noWrap/>
          </w:tcPr>
          <w:p w14:paraId="0B586E88"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1.05</w:t>
            </w:r>
          </w:p>
        </w:tc>
        <w:tc>
          <w:tcPr>
            <w:tcW w:w="746" w:type="dxa"/>
            <w:tcBorders>
              <w:bottom w:val="single" w:sz="12" w:space="0" w:color="auto"/>
            </w:tcBorders>
            <w:noWrap/>
          </w:tcPr>
          <w:p w14:paraId="5A950782"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0.9</w:t>
            </w:r>
          </w:p>
        </w:tc>
        <w:tc>
          <w:tcPr>
            <w:tcW w:w="1061" w:type="dxa"/>
            <w:tcBorders>
              <w:bottom w:val="single" w:sz="12" w:space="0" w:color="auto"/>
            </w:tcBorders>
            <w:noWrap/>
          </w:tcPr>
          <w:p w14:paraId="224DF798"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eastAsia="Times New Roman" w:cstheme="minorHAnsi"/>
                <w:color w:val="000000"/>
                <w:lang w:val="en-US" w:eastAsia="de-DE"/>
              </w:rPr>
              <w:t>1.5</w:t>
            </w:r>
          </w:p>
        </w:tc>
        <w:tc>
          <w:tcPr>
            <w:tcW w:w="745" w:type="dxa"/>
            <w:tcBorders>
              <w:bottom w:val="single" w:sz="12" w:space="0" w:color="auto"/>
            </w:tcBorders>
            <w:noWrap/>
          </w:tcPr>
          <w:p w14:paraId="2420553E"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0.9</w:t>
            </w:r>
          </w:p>
        </w:tc>
        <w:tc>
          <w:tcPr>
            <w:tcW w:w="739" w:type="dxa"/>
            <w:tcBorders>
              <w:bottom w:val="single" w:sz="12" w:space="0" w:color="auto"/>
            </w:tcBorders>
          </w:tcPr>
          <w:p w14:paraId="0772E8E5"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0CEDE3A3" w14:textId="77777777" w:rsidTr="00B0120A">
        <w:trPr>
          <w:trHeight w:val="473"/>
        </w:trPr>
        <w:tc>
          <w:tcPr>
            <w:tcW w:w="1555" w:type="dxa"/>
            <w:vMerge w:val="restart"/>
            <w:tcBorders>
              <w:top w:val="single" w:sz="12" w:space="0" w:color="auto"/>
              <w:right w:val="single" w:sz="4" w:space="0" w:color="auto"/>
            </w:tcBorders>
            <w:noWrap/>
            <w:hideMark/>
          </w:tcPr>
          <w:p w14:paraId="3AF73D71" w14:textId="77777777" w:rsidR="00B0120A" w:rsidRPr="00C711E8" w:rsidRDefault="00B0120A" w:rsidP="00B0120A">
            <w:pPr>
              <w:rPr>
                <w:rFonts w:ascii="Calibri" w:eastAsia="Times New Roman" w:hAnsi="Calibri" w:cs="Calibri"/>
                <w:b/>
                <w:iCs/>
                <w:color w:val="000000"/>
                <w:lang w:val="en-US" w:eastAsia="de-DE"/>
              </w:rPr>
            </w:pPr>
            <w:r w:rsidRPr="00C711E8">
              <w:rPr>
                <w:rFonts w:ascii="Calibri" w:eastAsia="Times New Roman" w:hAnsi="Calibri" w:cs="Calibri"/>
                <w:b/>
                <w:iCs/>
                <w:color w:val="000000"/>
                <w:lang w:val="en-US" w:eastAsia="de-DE"/>
              </w:rPr>
              <w:t>Land use suitability</w:t>
            </w:r>
          </w:p>
          <w:p w14:paraId="39FCF15E" w14:textId="77777777" w:rsidR="00B0120A" w:rsidRPr="00C711E8" w:rsidRDefault="00B0120A" w:rsidP="00B0120A">
            <w:pPr>
              <w:jc w:val="right"/>
              <w:rPr>
                <w:rFonts w:ascii="Calibri" w:eastAsia="Times New Roman" w:hAnsi="Calibri" w:cs="Calibri"/>
                <w:b/>
                <w:i/>
                <w:color w:val="000000"/>
                <w:lang w:val="en-US" w:eastAsia="de-DE"/>
              </w:rPr>
            </w:pPr>
            <w:r w:rsidRPr="00C711E8">
              <w:rPr>
                <w:rFonts w:ascii="Calibri" w:eastAsia="Times New Roman" w:hAnsi="Calibri" w:cs="Calibri"/>
                <w:b/>
                <w:i/>
                <w:color w:val="000000"/>
                <w:lang w:val="en-US" w:eastAsia="de-DE"/>
              </w:rPr>
              <w:t>for nesting</w:t>
            </w:r>
          </w:p>
        </w:tc>
        <w:tc>
          <w:tcPr>
            <w:tcW w:w="3709" w:type="dxa"/>
            <w:gridSpan w:val="2"/>
            <w:vMerge w:val="restart"/>
            <w:tcBorders>
              <w:top w:val="single" w:sz="12" w:space="0" w:color="auto"/>
              <w:left w:val="single" w:sz="4" w:space="0" w:color="auto"/>
              <w:bottom w:val="single" w:sz="4" w:space="0" w:color="auto"/>
              <w:right w:val="single" w:sz="4" w:space="0" w:color="auto"/>
            </w:tcBorders>
            <w:noWrap/>
            <w:hideMark/>
          </w:tcPr>
          <w:p w14:paraId="37C46A68" w14:textId="77777777" w:rsidR="00B0120A" w:rsidRPr="00C711E8" w:rsidRDefault="00B0120A" w:rsidP="00B0120A">
            <w:pPr>
              <w:rPr>
                <w:rFonts w:eastAsia="Times New Roman" w:cstheme="minorHAnsi"/>
                <w:color w:val="000000"/>
                <w:u w:val="single"/>
                <w:lang w:val="en-US" w:eastAsia="de-DE"/>
              </w:rPr>
            </w:pPr>
            <w:r w:rsidRPr="00C711E8">
              <w:rPr>
                <w:rFonts w:eastAsia="Times New Roman" w:cstheme="minorHAnsi"/>
                <w:color w:val="000000"/>
                <w:u w:val="single"/>
                <w:lang w:val="en-US" w:eastAsia="de-DE"/>
              </w:rPr>
              <w:t>Nesting preference</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0532E7A9" w14:textId="77777777" w:rsidR="00B0120A" w:rsidRPr="00C711E8" w:rsidRDefault="00B0120A" w:rsidP="00B0120A">
            <w:pPr>
              <w:rPr>
                <w:lang w:val="en-US"/>
              </w:rPr>
            </w:pPr>
            <w:proofErr w:type="spellStart"/>
            <w:r w:rsidRPr="00C711E8">
              <w:rPr>
                <w:rFonts w:eastAsia="Times New Roman" w:cstheme="minorHAnsi"/>
                <w:b/>
                <w:bCs/>
                <w:i/>
                <w:iCs/>
                <w:color w:val="000000"/>
                <w:lang w:val="en-US" w:eastAsia="de-DE"/>
              </w:rPr>
              <w:t>LU_suitability_nest</w:t>
            </w:r>
            <w:proofErr w:type="spellEnd"/>
          </w:p>
        </w:tc>
      </w:tr>
      <w:tr w:rsidR="00B0120A" w:rsidRPr="00C711E8" w14:paraId="1B9D143D" w14:textId="77777777" w:rsidTr="00B0120A">
        <w:trPr>
          <w:trHeight w:val="430"/>
        </w:trPr>
        <w:tc>
          <w:tcPr>
            <w:tcW w:w="1555" w:type="dxa"/>
            <w:vMerge/>
            <w:tcBorders>
              <w:bottom w:val="single" w:sz="4" w:space="0" w:color="auto"/>
              <w:right w:val="single" w:sz="4" w:space="0" w:color="auto"/>
            </w:tcBorders>
            <w:noWrap/>
          </w:tcPr>
          <w:p w14:paraId="1D42A242" w14:textId="77777777" w:rsidR="00B0120A" w:rsidRPr="00C711E8" w:rsidRDefault="00B0120A" w:rsidP="00B0120A">
            <w:pPr>
              <w:rPr>
                <w:rFonts w:ascii="Calibri" w:eastAsia="Times New Roman" w:hAnsi="Calibri" w:cs="Calibri"/>
                <w:b/>
                <w:iCs/>
                <w:color w:val="000000"/>
                <w:lang w:val="en-US" w:eastAsia="de-DE"/>
              </w:rPr>
            </w:pPr>
          </w:p>
        </w:tc>
        <w:tc>
          <w:tcPr>
            <w:tcW w:w="3709" w:type="dxa"/>
            <w:gridSpan w:val="2"/>
            <w:vMerge/>
            <w:tcBorders>
              <w:top w:val="single" w:sz="4" w:space="0" w:color="auto"/>
              <w:left w:val="single" w:sz="4" w:space="0" w:color="auto"/>
              <w:bottom w:val="single" w:sz="4" w:space="0" w:color="auto"/>
              <w:right w:val="single" w:sz="4" w:space="0" w:color="auto"/>
            </w:tcBorders>
            <w:noWrap/>
          </w:tcPr>
          <w:p w14:paraId="205780BD" w14:textId="77777777" w:rsidR="00B0120A" w:rsidRPr="00C711E8" w:rsidRDefault="00B0120A" w:rsidP="00B0120A">
            <w:pPr>
              <w:rPr>
                <w:rFonts w:eastAsia="Times New Roman" w:cstheme="minorHAnsi"/>
                <w:color w:val="000000"/>
                <w:u w:val="single"/>
                <w:lang w:val="en-US" w:eastAsia="de-DE"/>
              </w:rPr>
            </w:pPr>
          </w:p>
        </w:tc>
        <w:tc>
          <w:tcPr>
            <w:tcW w:w="918" w:type="dxa"/>
            <w:tcBorders>
              <w:top w:val="nil"/>
              <w:left w:val="single" w:sz="4" w:space="0" w:color="auto"/>
              <w:bottom w:val="single" w:sz="4" w:space="0" w:color="auto"/>
              <w:right w:val="single" w:sz="4" w:space="0" w:color="BFBFBF" w:themeColor="background1" w:themeShade="BF"/>
            </w:tcBorders>
            <w:noWrap/>
          </w:tcPr>
          <w:p w14:paraId="57F2A66E"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bare</w:t>
            </w:r>
          </w:p>
        </w:tc>
        <w:tc>
          <w:tcPr>
            <w:tcW w:w="783" w:type="dxa"/>
            <w:tcBorders>
              <w:top w:val="nil"/>
              <w:left w:val="single" w:sz="4" w:space="0" w:color="BFBFBF" w:themeColor="background1" w:themeShade="BF"/>
              <w:bottom w:val="nil"/>
              <w:right w:val="single" w:sz="4" w:space="0" w:color="BFBFBF" w:themeColor="background1" w:themeShade="BF"/>
            </w:tcBorders>
          </w:tcPr>
          <w:p w14:paraId="12E7A6A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arable</w:t>
            </w:r>
          </w:p>
        </w:tc>
        <w:tc>
          <w:tcPr>
            <w:tcW w:w="746" w:type="dxa"/>
            <w:tcBorders>
              <w:top w:val="nil"/>
              <w:left w:val="single" w:sz="4" w:space="0" w:color="BFBFBF" w:themeColor="background1" w:themeShade="BF"/>
              <w:bottom w:val="nil"/>
              <w:right w:val="single" w:sz="4" w:space="0" w:color="BFBFBF" w:themeColor="background1" w:themeShade="BF"/>
            </w:tcBorders>
          </w:tcPr>
          <w:p w14:paraId="5BF0FC3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forest</w:t>
            </w:r>
          </w:p>
        </w:tc>
        <w:tc>
          <w:tcPr>
            <w:tcW w:w="1061" w:type="dxa"/>
            <w:tcBorders>
              <w:top w:val="nil"/>
              <w:left w:val="single" w:sz="4" w:space="0" w:color="BFBFBF" w:themeColor="background1" w:themeShade="BF"/>
              <w:bottom w:val="single" w:sz="4" w:space="0" w:color="auto"/>
              <w:right w:val="single" w:sz="4" w:space="0" w:color="BFBFBF" w:themeColor="background1" w:themeShade="BF"/>
            </w:tcBorders>
          </w:tcPr>
          <w:p w14:paraId="470939A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grassland</w:t>
            </w:r>
          </w:p>
        </w:tc>
        <w:tc>
          <w:tcPr>
            <w:tcW w:w="745" w:type="dxa"/>
            <w:tcBorders>
              <w:top w:val="nil"/>
              <w:left w:val="single" w:sz="4" w:space="0" w:color="BFBFBF" w:themeColor="background1" w:themeShade="BF"/>
              <w:bottom w:val="single" w:sz="4" w:space="0" w:color="auto"/>
              <w:right w:val="single" w:sz="4" w:space="0" w:color="BFBFBF" w:themeColor="background1" w:themeShade="BF"/>
            </w:tcBorders>
          </w:tcPr>
          <w:p w14:paraId="47F67E4F"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urban</w:t>
            </w:r>
          </w:p>
        </w:tc>
        <w:tc>
          <w:tcPr>
            <w:tcW w:w="739" w:type="dxa"/>
            <w:tcBorders>
              <w:top w:val="nil"/>
              <w:left w:val="single" w:sz="4" w:space="0" w:color="BFBFBF" w:themeColor="background1" w:themeShade="BF"/>
              <w:bottom w:val="single" w:sz="4" w:space="0" w:color="auto"/>
              <w:right w:val="single" w:sz="4" w:space="0" w:color="BFBFBF" w:themeColor="background1" w:themeShade="BF"/>
            </w:tcBorders>
          </w:tcPr>
          <w:p w14:paraId="56587C15"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water</w:t>
            </w:r>
          </w:p>
        </w:tc>
      </w:tr>
      <w:tr w:rsidR="00B0120A" w:rsidRPr="00C711E8" w14:paraId="12622234" w14:textId="77777777" w:rsidTr="00B0120A">
        <w:trPr>
          <w:trHeight w:val="288"/>
        </w:trPr>
        <w:tc>
          <w:tcPr>
            <w:tcW w:w="1555" w:type="dxa"/>
            <w:tcBorders>
              <w:top w:val="single" w:sz="4" w:space="0" w:color="auto"/>
              <w:bottom w:val="single" w:sz="4" w:space="0" w:color="BFBFBF" w:themeColor="background1" w:themeShade="BF"/>
              <w:right w:val="single" w:sz="4" w:space="0" w:color="auto"/>
            </w:tcBorders>
            <w:noWrap/>
            <w:hideMark/>
          </w:tcPr>
          <w:p w14:paraId="741E1D22"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top w:val="single" w:sz="4" w:space="0" w:color="auto"/>
              <w:left w:val="single" w:sz="4" w:space="0" w:color="auto"/>
              <w:bottom w:val="single" w:sz="4" w:space="0" w:color="BFBFBF" w:themeColor="background1" w:themeShade="BF"/>
              <w:right w:val="single" w:sz="4" w:space="0" w:color="auto"/>
            </w:tcBorders>
            <w:noWrap/>
            <w:hideMark/>
          </w:tcPr>
          <w:p w14:paraId="42508B4D" w14:textId="68C9AD65"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cavity nesting</w:t>
            </w:r>
          </w:p>
        </w:tc>
        <w:tc>
          <w:tcPr>
            <w:tcW w:w="918" w:type="dxa"/>
            <w:tcBorders>
              <w:top w:val="single" w:sz="4" w:space="0" w:color="auto"/>
              <w:left w:val="single" w:sz="4" w:space="0" w:color="auto"/>
              <w:bottom w:val="single" w:sz="4" w:space="0" w:color="BFBFBF" w:themeColor="background1" w:themeShade="BF"/>
            </w:tcBorders>
            <w:noWrap/>
          </w:tcPr>
          <w:p w14:paraId="26FCDCD2"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c>
          <w:tcPr>
            <w:tcW w:w="783" w:type="dxa"/>
            <w:tcBorders>
              <w:top w:val="single" w:sz="4" w:space="0" w:color="auto"/>
              <w:bottom w:val="single" w:sz="4" w:space="0" w:color="BFBFBF" w:themeColor="background1" w:themeShade="BF"/>
            </w:tcBorders>
            <w:noWrap/>
          </w:tcPr>
          <w:p w14:paraId="4DB02194"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746" w:type="dxa"/>
            <w:tcBorders>
              <w:top w:val="single" w:sz="4" w:space="0" w:color="auto"/>
              <w:bottom w:val="single" w:sz="4" w:space="0" w:color="BFBFBF" w:themeColor="background1" w:themeShade="BF"/>
            </w:tcBorders>
            <w:noWrap/>
          </w:tcPr>
          <w:p w14:paraId="79051AE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w:t>
            </w:r>
          </w:p>
        </w:tc>
        <w:tc>
          <w:tcPr>
            <w:tcW w:w="1061" w:type="dxa"/>
            <w:tcBorders>
              <w:top w:val="single" w:sz="4" w:space="0" w:color="auto"/>
              <w:bottom w:val="single" w:sz="4" w:space="0" w:color="BFBFBF" w:themeColor="background1" w:themeShade="BF"/>
            </w:tcBorders>
            <w:noWrap/>
          </w:tcPr>
          <w:p w14:paraId="53E71971"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0.3</w:t>
            </w:r>
          </w:p>
        </w:tc>
        <w:tc>
          <w:tcPr>
            <w:tcW w:w="745" w:type="dxa"/>
            <w:tcBorders>
              <w:top w:val="single" w:sz="4" w:space="0" w:color="auto"/>
              <w:bottom w:val="single" w:sz="4" w:space="0" w:color="BFBFBF" w:themeColor="background1" w:themeShade="BF"/>
            </w:tcBorders>
            <w:noWrap/>
          </w:tcPr>
          <w:p w14:paraId="63C7DCF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0.7</w:t>
            </w:r>
          </w:p>
        </w:tc>
        <w:tc>
          <w:tcPr>
            <w:tcW w:w="739" w:type="dxa"/>
            <w:tcBorders>
              <w:top w:val="single" w:sz="4" w:space="0" w:color="auto"/>
              <w:bottom w:val="single" w:sz="4" w:space="0" w:color="BFBFBF" w:themeColor="background1" w:themeShade="BF"/>
            </w:tcBorders>
          </w:tcPr>
          <w:p w14:paraId="0575C70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856AFA7" w14:textId="77777777" w:rsidTr="00B0120A">
        <w:trPr>
          <w:trHeight w:val="288"/>
        </w:trPr>
        <w:tc>
          <w:tcPr>
            <w:tcW w:w="1555" w:type="dxa"/>
            <w:tcBorders>
              <w:bottom w:val="single" w:sz="12" w:space="0" w:color="auto"/>
              <w:right w:val="single" w:sz="4" w:space="0" w:color="auto"/>
            </w:tcBorders>
            <w:noWrap/>
            <w:hideMark/>
          </w:tcPr>
          <w:p w14:paraId="59C6EE9E" w14:textId="77777777" w:rsidR="00B0120A" w:rsidRPr="00C711E8" w:rsidRDefault="00B0120A" w:rsidP="00B0120A">
            <w:pPr>
              <w:jc w:val="right"/>
              <w:rPr>
                <w:rFonts w:ascii="Calibri" w:eastAsia="Times New Roman" w:hAnsi="Calibri" w:cs="Calibri"/>
                <w:color w:val="00000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3FBD1969" w14:textId="5AD0E80D"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soil nesting</w:t>
            </w:r>
          </w:p>
        </w:tc>
        <w:tc>
          <w:tcPr>
            <w:tcW w:w="918" w:type="dxa"/>
            <w:tcBorders>
              <w:left w:val="single" w:sz="4" w:space="0" w:color="auto"/>
              <w:bottom w:val="single" w:sz="12" w:space="0" w:color="auto"/>
            </w:tcBorders>
            <w:noWrap/>
          </w:tcPr>
          <w:p w14:paraId="5484AE34"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w:t>
            </w:r>
          </w:p>
        </w:tc>
        <w:tc>
          <w:tcPr>
            <w:tcW w:w="783" w:type="dxa"/>
            <w:tcBorders>
              <w:bottom w:val="single" w:sz="12" w:space="0" w:color="auto"/>
            </w:tcBorders>
            <w:noWrap/>
          </w:tcPr>
          <w:p w14:paraId="011BF1A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0.3</w:t>
            </w:r>
          </w:p>
        </w:tc>
        <w:tc>
          <w:tcPr>
            <w:tcW w:w="746" w:type="dxa"/>
            <w:tcBorders>
              <w:bottom w:val="single" w:sz="12" w:space="0" w:color="auto"/>
            </w:tcBorders>
            <w:noWrap/>
          </w:tcPr>
          <w:p w14:paraId="2812A20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1061" w:type="dxa"/>
            <w:tcBorders>
              <w:bottom w:val="single" w:sz="12" w:space="0" w:color="auto"/>
            </w:tcBorders>
            <w:noWrap/>
          </w:tcPr>
          <w:p w14:paraId="6DDEEB3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0.7</w:t>
            </w:r>
          </w:p>
        </w:tc>
        <w:tc>
          <w:tcPr>
            <w:tcW w:w="745" w:type="dxa"/>
            <w:tcBorders>
              <w:bottom w:val="single" w:sz="12" w:space="0" w:color="auto"/>
            </w:tcBorders>
            <w:noWrap/>
          </w:tcPr>
          <w:p w14:paraId="1BF382C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739" w:type="dxa"/>
            <w:tcBorders>
              <w:bottom w:val="single" w:sz="12" w:space="0" w:color="auto"/>
            </w:tcBorders>
          </w:tcPr>
          <w:p w14:paraId="67EDC97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8887631" w14:textId="77777777" w:rsidTr="00B0120A">
        <w:trPr>
          <w:trHeight w:val="288"/>
        </w:trPr>
        <w:tc>
          <w:tcPr>
            <w:tcW w:w="1555" w:type="dxa"/>
            <w:tcBorders>
              <w:top w:val="single" w:sz="12" w:space="0" w:color="auto"/>
              <w:right w:val="single" w:sz="4" w:space="0" w:color="auto"/>
            </w:tcBorders>
            <w:noWrap/>
            <w:hideMark/>
          </w:tcPr>
          <w:p w14:paraId="209D4FD8" w14:textId="77777777" w:rsidR="00B0120A" w:rsidRPr="00C711E8" w:rsidRDefault="00B0120A" w:rsidP="00B0120A">
            <w:pPr>
              <w:rPr>
                <w:rFonts w:ascii="Calibri" w:eastAsia="Times New Roman" w:hAnsi="Calibri" w:cs="Calibri"/>
                <w:b/>
                <w:color w:val="000000"/>
                <w:lang w:val="en-US" w:eastAsia="de-DE"/>
              </w:rPr>
            </w:pPr>
            <w:r w:rsidRPr="00C711E8">
              <w:rPr>
                <w:rFonts w:ascii="Calibri" w:eastAsia="Times New Roman" w:hAnsi="Calibri" w:cs="Calibri"/>
                <w:b/>
                <w:color w:val="000000"/>
                <w:lang w:val="en-US" w:eastAsia="de-DE"/>
              </w:rPr>
              <w:t>Dispersal distance</w:t>
            </w:r>
          </w:p>
        </w:tc>
        <w:tc>
          <w:tcPr>
            <w:tcW w:w="3709" w:type="dxa"/>
            <w:gridSpan w:val="2"/>
            <w:tcBorders>
              <w:top w:val="single" w:sz="12" w:space="0" w:color="auto"/>
              <w:left w:val="single" w:sz="4" w:space="0" w:color="auto"/>
              <w:right w:val="single" w:sz="4" w:space="0" w:color="auto"/>
            </w:tcBorders>
            <w:noWrap/>
            <w:hideMark/>
          </w:tcPr>
          <w:p w14:paraId="4E0CD175" w14:textId="77777777" w:rsidR="00B0120A" w:rsidRPr="00C711E8" w:rsidRDefault="00B0120A" w:rsidP="00B0120A">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918" w:type="dxa"/>
            <w:tcBorders>
              <w:top w:val="single" w:sz="12" w:space="0" w:color="auto"/>
              <w:left w:val="single" w:sz="4" w:space="0" w:color="auto"/>
            </w:tcBorders>
            <w:noWrap/>
            <w:hideMark/>
          </w:tcPr>
          <w:p w14:paraId="5CCC53FD" w14:textId="77777777" w:rsidR="00B0120A" w:rsidRPr="00C711E8" w:rsidRDefault="00B0120A" w:rsidP="00B0120A">
            <w:pPr>
              <w:rPr>
                <w:rFonts w:ascii="Calibri" w:eastAsia="Times New Roman" w:hAnsi="Calibri" w:cs="Calibri"/>
                <w:b/>
                <w:bCs/>
                <w:i/>
                <w:iCs/>
                <w:color w:val="000000"/>
                <w:lang w:val="en-US" w:eastAsia="de-DE"/>
              </w:rPr>
            </w:pPr>
            <w:proofErr w:type="spellStart"/>
            <w:r w:rsidRPr="00C711E8">
              <w:rPr>
                <w:rFonts w:ascii="Calibri" w:eastAsia="Times New Roman" w:hAnsi="Calibri" w:cs="Calibri"/>
                <w:b/>
                <w:bCs/>
                <w:i/>
                <w:iCs/>
                <w:color w:val="000000"/>
                <w:lang w:val="en-US" w:eastAsia="de-DE"/>
              </w:rPr>
              <w:t>disp</w:t>
            </w:r>
            <w:r w:rsidRPr="00C711E8">
              <w:rPr>
                <w:rFonts w:ascii="Calibri" w:eastAsia="Times New Roman" w:hAnsi="Calibri" w:cs="Calibri"/>
                <w:b/>
                <w:bCs/>
                <w:i/>
                <w:iCs/>
                <w:color w:val="000000"/>
                <w:vertAlign w:val="subscript"/>
                <w:lang w:val="en-US" w:eastAsia="de-DE"/>
              </w:rPr>
              <w:t>mean</w:t>
            </w:r>
            <w:proofErr w:type="spellEnd"/>
          </w:p>
        </w:tc>
        <w:tc>
          <w:tcPr>
            <w:tcW w:w="4074" w:type="dxa"/>
            <w:gridSpan w:val="5"/>
            <w:tcBorders>
              <w:top w:val="single" w:sz="12" w:space="0" w:color="auto"/>
            </w:tcBorders>
            <w:noWrap/>
            <w:hideMark/>
          </w:tcPr>
          <w:p w14:paraId="25BEECA0" w14:textId="77777777" w:rsidR="00B0120A" w:rsidRPr="00C711E8" w:rsidRDefault="00B0120A" w:rsidP="00B0120A">
            <w:pPr>
              <w:rPr>
                <w:rFonts w:ascii="Times New Roman" w:eastAsia="Times New Roman" w:hAnsi="Times New Roman" w:cs="Times New Roman"/>
                <w:b/>
                <w:bCs/>
                <w:i/>
                <w:iCs/>
                <w:sz w:val="20"/>
                <w:szCs w:val="20"/>
                <w:lang w:val="en-US" w:eastAsia="de-DE"/>
              </w:rPr>
            </w:pPr>
            <w:proofErr w:type="spellStart"/>
            <w:r w:rsidRPr="00C711E8">
              <w:rPr>
                <w:rFonts w:eastAsia="Times New Roman" w:cstheme="minorHAnsi"/>
                <w:b/>
                <w:bCs/>
                <w:i/>
                <w:iCs/>
                <w:lang w:val="en-US" w:eastAsia="de-DE"/>
              </w:rPr>
              <w:t>disp</w:t>
            </w:r>
            <w:r w:rsidRPr="00C711E8">
              <w:rPr>
                <w:rFonts w:eastAsia="Times New Roman" w:cstheme="minorHAnsi"/>
                <w:b/>
                <w:bCs/>
                <w:i/>
                <w:iCs/>
                <w:vertAlign w:val="subscript"/>
                <w:lang w:val="en-US" w:eastAsia="de-DE"/>
              </w:rPr>
              <w:t>sd</w:t>
            </w:r>
            <w:proofErr w:type="spellEnd"/>
          </w:p>
        </w:tc>
      </w:tr>
      <w:tr w:rsidR="00B0120A" w:rsidRPr="00C711E8" w14:paraId="74FAB8DB" w14:textId="77777777" w:rsidTr="00B0120A">
        <w:trPr>
          <w:trHeight w:val="288"/>
        </w:trPr>
        <w:tc>
          <w:tcPr>
            <w:tcW w:w="1555" w:type="dxa"/>
            <w:tcBorders>
              <w:right w:val="single" w:sz="4" w:space="0" w:color="auto"/>
            </w:tcBorders>
            <w:noWrap/>
            <w:hideMark/>
          </w:tcPr>
          <w:p w14:paraId="162AF4E5"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right w:val="single" w:sz="4" w:space="0" w:color="auto"/>
            </w:tcBorders>
            <w:noWrap/>
            <w:hideMark/>
          </w:tcPr>
          <w:p w14:paraId="0901A66C" w14:textId="02FA62FB"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w:t>
            </w:r>
            <w:r w:rsidR="00B0120A" w:rsidRPr="00C711E8">
              <w:rPr>
                <w:rFonts w:ascii="Calibri" w:eastAsia="Times New Roman" w:hAnsi="Calibri" w:cs="Calibri"/>
                <w:color w:val="000000"/>
                <w:lang w:val="en-US" w:eastAsia="de-DE"/>
              </w:rPr>
              <w:t>ong (&gt;0.6km)</w:t>
            </w:r>
          </w:p>
        </w:tc>
        <w:tc>
          <w:tcPr>
            <w:tcW w:w="918" w:type="dxa"/>
            <w:tcBorders>
              <w:left w:val="single" w:sz="4" w:space="0" w:color="auto"/>
            </w:tcBorders>
            <w:noWrap/>
          </w:tcPr>
          <w:p w14:paraId="1F5A3DA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600</w:t>
            </w:r>
          </w:p>
        </w:tc>
        <w:tc>
          <w:tcPr>
            <w:tcW w:w="4074" w:type="dxa"/>
            <w:gridSpan w:val="5"/>
            <w:noWrap/>
            <w:hideMark/>
          </w:tcPr>
          <w:p w14:paraId="63FCD16A"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60</w:t>
            </w:r>
          </w:p>
        </w:tc>
      </w:tr>
      <w:tr w:rsidR="00B0120A" w:rsidRPr="00C711E8" w14:paraId="7F42823B" w14:textId="77777777" w:rsidTr="00B0120A">
        <w:trPr>
          <w:trHeight w:val="288"/>
        </w:trPr>
        <w:tc>
          <w:tcPr>
            <w:tcW w:w="1555" w:type="dxa"/>
            <w:tcBorders>
              <w:bottom w:val="single" w:sz="4" w:space="0" w:color="BFBFBF" w:themeColor="background1" w:themeShade="BF"/>
              <w:right w:val="single" w:sz="4" w:space="0" w:color="auto"/>
            </w:tcBorders>
            <w:noWrap/>
            <w:hideMark/>
          </w:tcPr>
          <w:p w14:paraId="5192923C"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bottom w:val="single" w:sz="4" w:space="0" w:color="BFBFBF" w:themeColor="background1" w:themeShade="BF"/>
              <w:right w:val="single" w:sz="4" w:space="0" w:color="auto"/>
            </w:tcBorders>
            <w:noWrap/>
            <w:hideMark/>
          </w:tcPr>
          <w:p w14:paraId="7F00D831" w14:textId="5AB3E929" w:rsidR="00B0120A" w:rsidRPr="00C711E8" w:rsidRDefault="00DC1613"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w:t>
            </w:r>
            <w:r w:rsidR="00B0120A" w:rsidRPr="00C711E8">
              <w:rPr>
                <w:rFonts w:ascii="Calibri" w:eastAsia="Times New Roman" w:hAnsi="Calibri" w:cs="Calibri"/>
                <w:color w:val="000000"/>
                <w:lang w:val="en-US" w:eastAsia="de-DE"/>
              </w:rPr>
              <w:t>edium (&gt;0.2 and &lt;= 0.6 km)</w:t>
            </w:r>
          </w:p>
        </w:tc>
        <w:tc>
          <w:tcPr>
            <w:tcW w:w="918" w:type="dxa"/>
            <w:tcBorders>
              <w:left w:val="single" w:sz="4" w:space="0" w:color="auto"/>
              <w:bottom w:val="single" w:sz="4" w:space="0" w:color="BFBFBF" w:themeColor="background1" w:themeShade="BF"/>
            </w:tcBorders>
            <w:noWrap/>
          </w:tcPr>
          <w:p w14:paraId="5E72CC2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300</w:t>
            </w:r>
          </w:p>
        </w:tc>
        <w:tc>
          <w:tcPr>
            <w:tcW w:w="4074" w:type="dxa"/>
            <w:gridSpan w:val="5"/>
            <w:tcBorders>
              <w:bottom w:val="single" w:sz="4" w:space="0" w:color="BFBFBF" w:themeColor="background1" w:themeShade="BF"/>
            </w:tcBorders>
            <w:noWrap/>
            <w:hideMark/>
          </w:tcPr>
          <w:p w14:paraId="750FEEA1"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30</w:t>
            </w:r>
          </w:p>
        </w:tc>
      </w:tr>
      <w:tr w:rsidR="00B0120A" w:rsidRPr="00C711E8" w14:paraId="4D7A185A" w14:textId="77777777" w:rsidTr="00B0120A">
        <w:trPr>
          <w:trHeight w:val="288"/>
        </w:trPr>
        <w:tc>
          <w:tcPr>
            <w:tcW w:w="1555" w:type="dxa"/>
            <w:tcBorders>
              <w:bottom w:val="single" w:sz="12" w:space="0" w:color="auto"/>
              <w:right w:val="single" w:sz="4" w:space="0" w:color="auto"/>
            </w:tcBorders>
            <w:noWrap/>
            <w:hideMark/>
          </w:tcPr>
          <w:p w14:paraId="358B196E"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345B5E83" w14:textId="4304A9A8" w:rsidR="00B0120A" w:rsidRPr="00C711E8" w:rsidRDefault="00DC1613"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w:t>
            </w:r>
            <w:r w:rsidR="00B0120A" w:rsidRPr="00C711E8">
              <w:rPr>
                <w:rFonts w:ascii="Calibri" w:eastAsia="Times New Roman" w:hAnsi="Calibri" w:cs="Calibri"/>
                <w:color w:val="000000"/>
                <w:lang w:val="en-US" w:eastAsia="de-DE"/>
              </w:rPr>
              <w:t>hort (&lt;=0.2 km)</w:t>
            </w:r>
          </w:p>
        </w:tc>
        <w:tc>
          <w:tcPr>
            <w:tcW w:w="918" w:type="dxa"/>
            <w:tcBorders>
              <w:left w:val="single" w:sz="4" w:space="0" w:color="auto"/>
              <w:bottom w:val="single" w:sz="12" w:space="0" w:color="auto"/>
            </w:tcBorders>
            <w:noWrap/>
          </w:tcPr>
          <w:p w14:paraId="3045A15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100</w:t>
            </w:r>
          </w:p>
        </w:tc>
        <w:tc>
          <w:tcPr>
            <w:tcW w:w="4074" w:type="dxa"/>
            <w:gridSpan w:val="5"/>
            <w:tcBorders>
              <w:bottom w:val="single" w:sz="12" w:space="0" w:color="auto"/>
            </w:tcBorders>
            <w:noWrap/>
            <w:hideMark/>
          </w:tcPr>
          <w:p w14:paraId="7A4BEAC2"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10</w:t>
            </w:r>
          </w:p>
        </w:tc>
      </w:tr>
      <w:tr w:rsidR="00B0120A" w:rsidRPr="00C711E8" w14:paraId="00DA6BD6" w14:textId="77777777" w:rsidTr="00B0120A">
        <w:trPr>
          <w:trHeight w:val="288"/>
        </w:trPr>
        <w:tc>
          <w:tcPr>
            <w:tcW w:w="1555" w:type="dxa"/>
            <w:tcBorders>
              <w:top w:val="single" w:sz="12" w:space="0" w:color="auto"/>
              <w:right w:val="single" w:sz="4" w:space="0" w:color="auto"/>
            </w:tcBorders>
            <w:noWrap/>
            <w:hideMark/>
          </w:tcPr>
          <w:p w14:paraId="6005028B" w14:textId="77777777" w:rsidR="00B0120A" w:rsidRPr="00C711E8" w:rsidRDefault="00B0120A" w:rsidP="00B0120A">
            <w:pPr>
              <w:rPr>
                <w:rFonts w:ascii="Calibri" w:eastAsia="Times New Roman" w:hAnsi="Calibri" w:cs="Calibri"/>
                <w:b/>
                <w:color w:val="000000" w:themeColor="text1"/>
                <w:lang w:val="en-US" w:eastAsia="de-DE"/>
              </w:rPr>
            </w:pPr>
            <w:r w:rsidRPr="00C711E8">
              <w:rPr>
                <w:rFonts w:ascii="Calibri" w:eastAsia="Times New Roman" w:hAnsi="Calibri" w:cs="Calibri"/>
                <w:b/>
                <w:color w:val="000000"/>
                <w:lang w:val="en-US" w:eastAsia="de-DE"/>
              </w:rPr>
              <w:t>Disturbance impact</w:t>
            </w:r>
          </w:p>
        </w:tc>
        <w:tc>
          <w:tcPr>
            <w:tcW w:w="3709" w:type="dxa"/>
            <w:gridSpan w:val="2"/>
            <w:tcBorders>
              <w:top w:val="single" w:sz="12" w:space="0" w:color="auto"/>
              <w:left w:val="single" w:sz="4" w:space="0" w:color="auto"/>
              <w:right w:val="single" w:sz="4" w:space="0" w:color="auto"/>
            </w:tcBorders>
            <w:noWrap/>
            <w:hideMark/>
          </w:tcPr>
          <w:p w14:paraId="3B3F8422" w14:textId="77777777" w:rsidR="00B0120A" w:rsidRPr="00C711E8" w:rsidRDefault="00B0120A" w:rsidP="00B0120A">
            <w:pPr>
              <w:rPr>
                <w:rFonts w:ascii="Calibri" w:eastAsia="Times New Roman" w:hAnsi="Calibri" w:cs="Calibri"/>
                <w:color w:val="000000" w:themeColor="text1"/>
                <w:u w:val="single"/>
                <w:lang w:val="en-US" w:eastAsia="de-DE"/>
              </w:rPr>
            </w:pPr>
            <w:r w:rsidRPr="00C711E8">
              <w:rPr>
                <w:rFonts w:ascii="Calibri" w:eastAsia="Times New Roman" w:hAnsi="Calibri" w:cs="Calibri"/>
                <w:color w:val="000000"/>
                <w:u w:val="single"/>
                <w:lang w:val="en-US" w:eastAsia="de-DE"/>
              </w:rPr>
              <w:t>Nesting preference</w:t>
            </w:r>
          </w:p>
        </w:tc>
        <w:tc>
          <w:tcPr>
            <w:tcW w:w="4992" w:type="dxa"/>
            <w:gridSpan w:val="6"/>
            <w:tcBorders>
              <w:top w:val="single" w:sz="12" w:space="0" w:color="auto"/>
              <w:left w:val="single" w:sz="4" w:space="0" w:color="auto"/>
            </w:tcBorders>
            <w:noWrap/>
            <w:hideMark/>
          </w:tcPr>
          <w:p w14:paraId="0EBCECF0" w14:textId="77777777" w:rsidR="00B0120A" w:rsidRPr="00C711E8" w:rsidRDefault="00B0120A" w:rsidP="00B0120A">
            <w:pPr>
              <w:rPr>
                <w:rFonts w:ascii="Times New Roman" w:eastAsia="Times New Roman" w:hAnsi="Times New Roman" w:cs="Times New Roman"/>
                <w:b/>
                <w:bCs/>
                <w:i/>
                <w:iCs/>
                <w:sz w:val="20"/>
                <w:szCs w:val="20"/>
                <w:lang w:val="en-US" w:eastAsia="de-DE"/>
              </w:rPr>
            </w:pPr>
            <w:proofErr w:type="spellStart"/>
            <w:r w:rsidRPr="00C711E8">
              <w:rPr>
                <w:rFonts w:eastAsia="Times New Roman" w:cstheme="minorHAnsi"/>
                <w:b/>
                <w:bCs/>
                <w:i/>
                <w:iCs/>
                <w:lang w:val="en-US" w:eastAsia="de-DE"/>
              </w:rPr>
              <w:t>dist_</w:t>
            </w:r>
            <w:proofErr w:type="gramStart"/>
            <w:r w:rsidRPr="00C711E8">
              <w:rPr>
                <w:rFonts w:eastAsia="Times New Roman" w:cstheme="minorHAnsi"/>
                <w:b/>
                <w:bCs/>
                <w:i/>
                <w:iCs/>
                <w:lang w:val="en-US" w:eastAsia="de-DE"/>
              </w:rPr>
              <w:t>eff</w:t>
            </w:r>
            <w:proofErr w:type="spellEnd"/>
            <w:proofErr w:type="gramEnd"/>
          </w:p>
        </w:tc>
      </w:tr>
      <w:tr w:rsidR="00DC1613" w:rsidRPr="00C711E8" w14:paraId="17425E2A" w14:textId="77777777" w:rsidTr="00B0120A">
        <w:trPr>
          <w:trHeight w:val="288"/>
        </w:trPr>
        <w:tc>
          <w:tcPr>
            <w:tcW w:w="1555" w:type="dxa"/>
            <w:tcBorders>
              <w:bottom w:val="single" w:sz="4" w:space="0" w:color="BFBFBF" w:themeColor="background1" w:themeShade="BF"/>
              <w:right w:val="single" w:sz="4" w:space="0" w:color="auto"/>
            </w:tcBorders>
            <w:noWrap/>
            <w:hideMark/>
          </w:tcPr>
          <w:p w14:paraId="5667B081" w14:textId="77777777" w:rsidR="00DC1613" w:rsidRPr="00C711E8" w:rsidRDefault="00DC1613" w:rsidP="00DC1613">
            <w:pPr>
              <w:rPr>
                <w:rFonts w:ascii="Times New Roman" w:eastAsia="Times New Roman" w:hAnsi="Times New Roman" w:cs="Times New Roman"/>
                <w:color w:val="000000" w:themeColor="text1"/>
                <w:sz w:val="20"/>
                <w:szCs w:val="20"/>
                <w:lang w:val="en-US" w:eastAsia="de-DE"/>
              </w:rPr>
            </w:pPr>
          </w:p>
        </w:tc>
        <w:tc>
          <w:tcPr>
            <w:tcW w:w="3709" w:type="dxa"/>
            <w:gridSpan w:val="2"/>
            <w:tcBorders>
              <w:left w:val="single" w:sz="4" w:space="0" w:color="auto"/>
              <w:bottom w:val="single" w:sz="4" w:space="0" w:color="BFBFBF" w:themeColor="background1" w:themeShade="BF"/>
              <w:right w:val="single" w:sz="4" w:space="0" w:color="auto"/>
            </w:tcBorders>
            <w:noWrap/>
            <w:hideMark/>
          </w:tcPr>
          <w:p w14:paraId="62EB34CE" w14:textId="27A52C72" w:rsidR="00DC1613" w:rsidRPr="00C711E8" w:rsidRDefault="00DC1613" w:rsidP="00DC1613">
            <w:pPr>
              <w:rPr>
                <w:rFonts w:ascii="Calibri" w:eastAsia="Times New Roman" w:hAnsi="Calibri" w:cs="Calibri"/>
                <w:color w:val="000000" w:themeColor="text1"/>
                <w:lang w:val="en-US" w:eastAsia="de-DE"/>
              </w:rPr>
            </w:pPr>
            <w:r w:rsidRPr="00C711E8">
              <w:rPr>
                <w:rFonts w:ascii="Calibri" w:eastAsia="Times New Roman" w:hAnsi="Calibri" w:cs="Calibri"/>
                <w:color w:val="000000"/>
                <w:lang w:val="en-US" w:eastAsia="de-DE"/>
              </w:rPr>
              <w:t>cavity nesting</w:t>
            </w:r>
          </w:p>
        </w:tc>
        <w:tc>
          <w:tcPr>
            <w:tcW w:w="4992" w:type="dxa"/>
            <w:gridSpan w:val="6"/>
            <w:tcBorders>
              <w:left w:val="single" w:sz="4" w:space="0" w:color="auto"/>
              <w:bottom w:val="single" w:sz="4" w:space="0" w:color="BFBFBF" w:themeColor="background1" w:themeShade="BF"/>
            </w:tcBorders>
            <w:noWrap/>
            <w:hideMark/>
          </w:tcPr>
          <w:p w14:paraId="7455B65F" w14:textId="77777777" w:rsidR="00DC1613" w:rsidRPr="00C711E8" w:rsidRDefault="00DC1613" w:rsidP="00DC1613">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0.3</w:t>
            </w:r>
          </w:p>
        </w:tc>
      </w:tr>
      <w:tr w:rsidR="00DC1613" w:rsidRPr="00C711E8" w14:paraId="5E930246" w14:textId="77777777" w:rsidTr="00B0120A">
        <w:trPr>
          <w:trHeight w:val="288"/>
        </w:trPr>
        <w:tc>
          <w:tcPr>
            <w:tcW w:w="1555" w:type="dxa"/>
            <w:tcBorders>
              <w:bottom w:val="single" w:sz="12" w:space="0" w:color="auto"/>
              <w:right w:val="single" w:sz="4" w:space="0" w:color="auto"/>
            </w:tcBorders>
            <w:noWrap/>
            <w:hideMark/>
          </w:tcPr>
          <w:p w14:paraId="68232A47" w14:textId="77777777" w:rsidR="00DC1613" w:rsidRPr="00C711E8" w:rsidRDefault="00DC1613" w:rsidP="00DC1613">
            <w:pPr>
              <w:rPr>
                <w:rFonts w:ascii="Times New Roman" w:eastAsia="Times New Roman" w:hAnsi="Times New Roman" w:cs="Times New Roman"/>
                <w:color w:val="000000" w:themeColor="text1"/>
                <w:sz w:val="20"/>
                <w:szCs w:val="2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2819C866" w14:textId="06A6DAB3" w:rsidR="00DC1613" w:rsidRPr="00C711E8" w:rsidRDefault="00DC1613" w:rsidP="00DC1613">
            <w:pPr>
              <w:rPr>
                <w:rFonts w:ascii="Calibri" w:eastAsia="Times New Roman" w:hAnsi="Calibri" w:cs="Calibri"/>
                <w:color w:val="000000" w:themeColor="text1"/>
                <w:lang w:val="en-US" w:eastAsia="de-DE"/>
              </w:rPr>
            </w:pPr>
            <w:r w:rsidRPr="00C711E8">
              <w:rPr>
                <w:rFonts w:ascii="Calibri" w:eastAsia="Times New Roman" w:hAnsi="Calibri" w:cs="Calibri"/>
                <w:color w:val="000000"/>
                <w:lang w:val="en-US" w:eastAsia="de-DE"/>
              </w:rPr>
              <w:t>soil nesting</w:t>
            </w:r>
          </w:p>
        </w:tc>
        <w:tc>
          <w:tcPr>
            <w:tcW w:w="4992" w:type="dxa"/>
            <w:gridSpan w:val="6"/>
            <w:tcBorders>
              <w:left w:val="single" w:sz="4" w:space="0" w:color="auto"/>
              <w:bottom w:val="single" w:sz="12" w:space="0" w:color="auto"/>
            </w:tcBorders>
            <w:noWrap/>
            <w:hideMark/>
          </w:tcPr>
          <w:p w14:paraId="0029CC66" w14:textId="77777777" w:rsidR="00DC1613" w:rsidRPr="00C711E8" w:rsidRDefault="00DC1613" w:rsidP="00DC1613">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0.9</w:t>
            </w:r>
          </w:p>
        </w:tc>
      </w:tr>
    </w:tbl>
    <w:p w14:paraId="48CB317D" w14:textId="77777777" w:rsidR="007570AB" w:rsidRPr="00C711E8" w:rsidRDefault="007570AB" w:rsidP="007570AB">
      <w:pPr>
        <w:rPr>
          <w:lang w:val="en-US"/>
        </w:rPr>
      </w:pPr>
    </w:p>
    <w:p w14:paraId="36366C84" w14:textId="77777777" w:rsidR="007570AB" w:rsidRPr="00C711E8" w:rsidRDefault="007570AB" w:rsidP="007570AB">
      <w:pPr>
        <w:pStyle w:val="berschrift2"/>
        <w:rPr>
          <w:lang w:val="en-US"/>
        </w:rPr>
      </w:pPr>
      <w:r w:rsidRPr="00C711E8">
        <w:rPr>
          <w:lang w:val="en-US"/>
        </w:rPr>
        <w:t>Process overview and scheduling</w:t>
      </w:r>
    </w:p>
    <w:p w14:paraId="60EDD134" w14:textId="16095DDC" w:rsidR="007570AB" w:rsidRPr="00C711E8" w:rsidRDefault="007570AB" w:rsidP="007570AB">
      <w:pPr>
        <w:jc w:val="both"/>
        <w:rPr>
          <w:lang w:val="en-US"/>
        </w:rPr>
      </w:pPr>
      <w:r w:rsidRPr="00C711E8">
        <w:rPr>
          <w:lang w:val="en-US"/>
        </w:rPr>
        <w:t xml:space="preserve">The schedule of the simulated processes is shown in Figure </w:t>
      </w:r>
      <w:r w:rsidR="00DB2FC2" w:rsidRPr="00C711E8">
        <w:rPr>
          <w:lang w:val="en-US"/>
        </w:rPr>
        <w:t>A.</w:t>
      </w:r>
      <w:r w:rsidRPr="00C711E8">
        <w:rPr>
          <w:lang w:val="en-US"/>
        </w:rPr>
        <w:t xml:space="preserve">1. </w:t>
      </w:r>
      <w:r w:rsidR="00155C00" w:rsidRPr="00C711E8">
        <w:rPr>
          <w:lang w:val="en-US"/>
        </w:rPr>
        <w:t>A detailed description of the single processes can be found</w:t>
      </w:r>
      <w:r w:rsidR="00962506" w:rsidRPr="00C711E8">
        <w:rPr>
          <w:lang w:val="en-US"/>
        </w:rPr>
        <w:t xml:space="preserve"> below. After the initial set</w:t>
      </w:r>
      <w:r w:rsidR="00940E82" w:rsidRPr="00C711E8">
        <w:rPr>
          <w:lang w:val="en-US"/>
        </w:rPr>
        <w:t>-up of the landscape, scenarios and populations</w:t>
      </w:r>
      <w:r w:rsidR="00D56A31" w:rsidRPr="00C711E8">
        <w:rPr>
          <w:lang w:val="en-US"/>
        </w:rPr>
        <w:t xml:space="preserve">, </w:t>
      </w:r>
      <w:r w:rsidRPr="00C711E8">
        <w:rPr>
          <w:lang w:val="en-US"/>
        </w:rPr>
        <w:t>each process</w:t>
      </w:r>
      <w:r w:rsidR="006D6BEE" w:rsidRPr="00C711E8">
        <w:rPr>
          <w:lang w:val="en-US"/>
        </w:rPr>
        <w:t xml:space="preserve"> of the population dynamic</w:t>
      </w:r>
      <w:r w:rsidRPr="00C711E8">
        <w:rPr>
          <w:lang w:val="en-US"/>
        </w:rPr>
        <w:t xml:space="preserve"> is called every year until the number of years to be simulated is complete. </w:t>
      </w:r>
      <w:r w:rsidR="00524A21" w:rsidRPr="00C711E8">
        <w:rPr>
          <w:lang w:val="en-US"/>
        </w:rPr>
        <w:t>At the beginning of each simulated year, t</w:t>
      </w:r>
      <w:r w:rsidRPr="00C711E8">
        <w:rPr>
          <w:lang w:val="en-US"/>
        </w:rPr>
        <w:t>he weather</w:t>
      </w:r>
      <w:r w:rsidR="00964BC6" w:rsidRPr="00C711E8">
        <w:rPr>
          <w:lang w:val="en-US"/>
        </w:rPr>
        <w:t>, influencing the population dynamics,</w:t>
      </w:r>
      <w:r w:rsidRPr="00C711E8">
        <w:rPr>
          <w:lang w:val="en-US"/>
        </w:rPr>
        <w:t xml:space="preserve"> is updated </w:t>
      </w:r>
      <w:r w:rsidR="00524A21" w:rsidRPr="00C711E8">
        <w:rPr>
          <w:lang w:val="en-US"/>
        </w:rPr>
        <w:t>for the whole landscape</w:t>
      </w:r>
      <w:r w:rsidR="00C711E8" w:rsidRPr="00C711E8">
        <w:rPr>
          <w:lang w:val="en-US"/>
        </w:rPr>
        <w:t xml:space="preserve"> </w:t>
      </w:r>
      <w:r w:rsidR="006D6BEE" w:rsidRPr="00C711E8">
        <w:rPr>
          <w:lang w:val="en-US"/>
        </w:rPr>
        <w:t>and t</w:t>
      </w:r>
      <w:r w:rsidRPr="00C711E8">
        <w:rPr>
          <w:lang w:val="en-US"/>
        </w:rPr>
        <w:t xml:space="preserve">he foraging ranges and the competition effect during resource uptake is updated for each FT population in the landscape. In the following, the growth of each population is </w:t>
      </w:r>
      <w:r w:rsidR="00C6003F" w:rsidRPr="00C711E8">
        <w:rPr>
          <w:lang w:val="en-US"/>
        </w:rPr>
        <w:t>simulated</w:t>
      </w:r>
      <w:r w:rsidR="00E21DBC" w:rsidRPr="00C711E8">
        <w:rPr>
          <w:lang w:val="en-US"/>
        </w:rPr>
        <w:t xml:space="preserve">, updating the population sizes </w:t>
      </w:r>
      <w:r w:rsidRPr="00C711E8">
        <w:rPr>
          <w:lang w:val="en-US"/>
        </w:rPr>
        <w:t xml:space="preserve">only after growth is calculated for each population in each grid cell. </w:t>
      </w:r>
      <w:r w:rsidR="006D6BEE" w:rsidRPr="00C711E8">
        <w:rPr>
          <w:lang w:val="en-US"/>
        </w:rPr>
        <w:t>Dispersal of emigrating individuals</w:t>
      </w:r>
      <w:r w:rsidRPr="00C711E8">
        <w:rPr>
          <w:lang w:val="en-US"/>
        </w:rPr>
        <w:t xml:space="preserve"> is calculated for each population in each grid cell</w:t>
      </w:r>
      <w:r w:rsidR="006D6BEE" w:rsidRPr="00C711E8">
        <w:rPr>
          <w:lang w:val="en-US"/>
        </w:rPr>
        <w:t>. O</w:t>
      </w:r>
      <w:r w:rsidRPr="00C711E8">
        <w:rPr>
          <w:lang w:val="en-US"/>
        </w:rPr>
        <w:t>nly afterwards the immigrants and emigrants are added/subtracted to the population size</w:t>
      </w:r>
      <w:r w:rsidR="006D6BEE" w:rsidRPr="00C711E8">
        <w:rPr>
          <w:lang w:val="en-US"/>
        </w:rPr>
        <w:t xml:space="preserve"> to simulate synchronous dispersal</w:t>
      </w:r>
      <w:r w:rsidRPr="00C711E8">
        <w:rPr>
          <w:lang w:val="en-US"/>
        </w:rPr>
        <w:t xml:space="preserve">. Disturbance </w:t>
      </w:r>
      <w:r w:rsidR="005B66F2" w:rsidRPr="00C711E8">
        <w:rPr>
          <w:lang w:val="en-US"/>
        </w:rPr>
        <w:t>depends</w:t>
      </w:r>
      <w:r w:rsidRPr="00C711E8">
        <w:rPr>
          <w:lang w:val="en-US"/>
        </w:rPr>
        <w:t xml:space="preserve"> on the land use class and </w:t>
      </w:r>
      <w:r w:rsidR="006D6BEE" w:rsidRPr="00C711E8">
        <w:rPr>
          <w:lang w:val="en-US"/>
        </w:rPr>
        <w:t xml:space="preserve">is </w:t>
      </w:r>
      <w:r w:rsidRPr="00C711E8">
        <w:rPr>
          <w:lang w:val="en-US"/>
        </w:rPr>
        <w:t xml:space="preserve">either calculated per patch </w:t>
      </w:r>
      <w:r w:rsidR="006D6BEE" w:rsidRPr="00C711E8">
        <w:rPr>
          <w:lang w:val="en-US"/>
        </w:rPr>
        <w:t xml:space="preserve">(grassland and arable land) </w:t>
      </w:r>
      <w:r w:rsidRPr="00C711E8">
        <w:rPr>
          <w:lang w:val="en-US"/>
        </w:rPr>
        <w:t>or per grid cell</w:t>
      </w:r>
      <w:r w:rsidR="006D6BEE" w:rsidRPr="00C711E8">
        <w:rPr>
          <w:lang w:val="en-US"/>
        </w:rPr>
        <w:t xml:space="preserve"> (in forest, urban or bare land use classes)</w:t>
      </w:r>
      <w:r w:rsidRPr="00C711E8">
        <w:rPr>
          <w:lang w:val="en-US"/>
        </w:rPr>
        <w:t xml:space="preserve">. A patch-scale output is stored after each year, </w:t>
      </w:r>
      <w:r w:rsidR="005B66F2" w:rsidRPr="00C711E8">
        <w:rPr>
          <w:lang w:val="en-US"/>
        </w:rPr>
        <w:t xml:space="preserve">the </w:t>
      </w:r>
      <w:r w:rsidRPr="00C711E8">
        <w:rPr>
          <w:lang w:val="en-US"/>
        </w:rPr>
        <w:t xml:space="preserve">cell-scale output is </w:t>
      </w:r>
      <w:r w:rsidR="005B66F2" w:rsidRPr="00C711E8">
        <w:rPr>
          <w:lang w:val="en-US"/>
        </w:rPr>
        <w:t xml:space="preserve">saved </w:t>
      </w:r>
      <w:r w:rsidRPr="00C711E8">
        <w:rPr>
          <w:lang w:val="en-US"/>
        </w:rPr>
        <w:t>every 10</w:t>
      </w:r>
      <w:r w:rsidRPr="00C711E8">
        <w:rPr>
          <w:vertAlign w:val="superscript"/>
          <w:lang w:val="en-US"/>
        </w:rPr>
        <w:t>th</w:t>
      </w:r>
      <w:r w:rsidRPr="00C711E8">
        <w:rPr>
          <w:lang w:val="en-US"/>
        </w:rPr>
        <w:t xml:space="preserve"> year and in the last </w:t>
      </w:r>
      <w:r w:rsidR="005B66F2" w:rsidRPr="00C711E8">
        <w:rPr>
          <w:lang w:val="en-US"/>
        </w:rPr>
        <w:t xml:space="preserve">simulated </w:t>
      </w:r>
      <w:r w:rsidRPr="00C711E8">
        <w:rPr>
          <w:lang w:val="en-US"/>
        </w:rPr>
        <w:t>year.</w:t>
      </w:r>
    </w:p>
    <w:p w14:paraId="1E7F9C26" w14:textId="77777777" w:rsidR="007570AB" w:rsidRPr="00C711E8" w:rsidRDefault="007570AB" w:rsidP="007570AB">
      <w:pPr>
        <w:rPr>
          <w:lang w:val="en-US"/>
        </w:rPr>
      </w:pPr>
    </w:p>
    <w:p w14:paraId="209612A2" w14:textId="5D64AD13" w:rsidR="007570AB" w:rsidRPr="00C711E8" w:rsidRDefault="000D574C" w:rsidP="007570AB">
      <w:pPr>
        <w:keepNext/>
        <w:rPr>
          <w:lang w:val="en-US"/>
        </w:rPr>
      </w:pPr>
      <w:del w:id="3" w:author="Jette Reeg" w:date="2022-01-27T08:44:00Z">
        <w:r w:rsidRPr="00C711E8" w:rsidDel="00A67BB3">
          <w:rPr>
            <w:noProof/>
            <w:lang w:val="en-US" w:eastAsia="de-DE"/>
          </w:rPr>
          <w:lastRenderedPageBreak/>
          <w:drawing>
            <wp:inline distT="0" distB="0" distL="0" distR="0" wp14:anchorId="1ADFB106" wp14:editId="11B72142">
              <wp:extent cx="5760720" cy="6353175"/>
              <wp:effectExtent l="0" t="0" r="0" b="9525"/>
              <wp:docPr id="8" name="Grafik 8" descr="W:\Bibs\BiTZ\trunk\Model_descrip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ibs\BiTZ\trunk\Model_description\Flowchar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649"/>
                      <a:stretch/>
                    </pic:blipFill>
                    <pic:spPr bwMode="auto">
                      <a:xfrm>
                        <a:off x="0" y="0"/>
                        <a:ext cx="5760720" cy="6353175"/>
                      </a:xfrm>
                      <a:prstGeom prst="rect">
                        <a:avLst/>
                      </a:prstGeom>
                      <a:noFill/>
                      <a:ln>
                        <a:noFill/>
                      </a:ln>
                      <a:extLst>
                        <a:ext uri="{53640926-AAD7-44D8-BBD7-CCE9431645EC}">
                          <a14:shadowObscured xmlns:a14="http://schemas.microsoft.com/office/drawing/2010/main"/>
                        </a:ext>
                      </a:extLst>
                    </pic:spPr>
                  </pic:pic>
                </a:graphicData>
              </a:graphic>
            </wp:inline>
          </w:drawing>
        </w:r>
      </w:del>
      <w:ins w:id="4" w:author="Jette Reeg" w:date="2022-01-27T08:46:00Z">
        <w:r w:rsidR="00392572">
          <w:rPr>
            <w:noProof/>
            <w:lang w:val="en-US"/>
          </w:rPr>
          <w:drawing>
            <wp:inline distT="0" distB="0" distL="0" distR="0" wp14:anchorId="3C8BEC1C" wp14:editId="59F66A9B">
              <wp:extent cx="2803525" cy="49256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525" cy="4925695"/>
                      </a:xfrm>
                      <a:prstGeom prst="rect">
                        <a:avLst/>
                      </a:prstGeom>
                      <a:noFill/>
                      <a:ln>
                        <a:noFill/>
                      </a:ln>
                    </pic:spPr>
                  </pic:pic>
                </a:graphicData>
              </a:graphic>
            </wp:inline>
          </w:drawing>
        </w:r>
      </w:ins>
    </w:p>
    <w:p w14:paraId="38558680" w14:textId="17C953DA" w:rsidR="007570AB" w:rsidRPr="00C711E8" w:rsidRDefault="007570AB" w:rsidP="007570AB">
      <w:pPr>
        <w:pStyle w:val="Beschriftung"/>
        <w:rPr>
          <w:lang w:val="en-US"/>
        </w:rPr>
      </w:pPr>
      <w:r w:rsidRPr="00C711E8">
        <w:rPr>
          <w:lang w:val="en-US"/>
        </w:rPr>
        <w:t xml:space="preserve">Figure </w:t>
      </w:r>
      <w:r w:rsidR="005B66F2" w:rsidRPr="00C711E8">
        <w:rPr>
          <w:lang w:val="en-US"/>
        </w:rPr>
        <w:t>A.</w:t>
      </w:r>
      <w:r w:rsidRPr="00C711E8">
        <w:rPr>
          <w:lang w:val="en-US"/>
        </w:rPr>
        <w:fldChar w:fldCharType="begin"/>
      </w:r>
      <w:r w:rsidRPr="00C711E8">
        <w:rPr>
          <w:lang w:val="en-US"/>
        </w:rPr>
        <w:instrText xml:space="preserve"> SEQ Figure \* ARABIC </w:instrText>
      </w:r>
      <w:r w:rsidRPr="00C711E8">
        <w:rPr>
          <w:lang w:val="en-US"/>
        </w:rPr>
        <w:fldChar w:fldCharType="separate"/>
      </w:r>
      <w:r w:rsidRPr="00C711E8">
        <w:rPr>
          <w:noProof/>
          <w:lang w:val="en-US"/>
        </w:rPr>
        <w:t>1</w:t>
      </w:r>
      <w:r w:rsidRPr="00C711E8">
        <w:rPr>
          <w:lang w:val="en-US"/>
        </w:rPr>
        <w:fldChar w:fldCharType="end"/>
      </w:r>
      <w:r w:rsidRPr="00C711E8">
        <w:rPr>
          <w:lang w:val="en-US"/>
        </w:rPr>
        <w:t>: Flowchart of the simulation model BiTZ including all single processes</w:t>
      </w:r>
      <w:r w:rsidR="00925109" w:rsidRPr="00C711E8">
        <w:rPr>
          <w:lang w:val="en-US"/>
        </w:rPr>
        <w:t>.</w:t>
      </w:r>
    </w:p>
    <w:p w14:paraId="4415B870" w14:textId="77777777" w:rsidR="007570AB" w:rsidRPr="00C711E8" w:rsidRDefault="007570AB" w:rsidP="007570AB">
      <w:pPr>
        <w:pStyle w:val="berschrift2"/>
        <w:rPr>
          <w:lang w:val="en-US"/>
        </w:rPr>
      </w:pPr>
      <w:r w:rsidRPr="00C711E8">
        <w:rPr>
          <w:lang w:val="en-US"/>
        </w:rPr>
        <w:t>Design concepts</w:t>
      </w:r>
    </w:p>
    <w:p w14:paraId="105175A9" w14:textId="77777777" w:rsidR="007570AB" w:rsidRPr="00C711E8" w:rsidRDefault="007570AB" w:rsidP="007570AB">
      <w:pPr>
        <w:pStyle w:val="berschrift3"/>
        <w:rPr>
          <w:lang w:val="en-US"/>
        </w:rPr>
      </w:pPr>
      <w:r w:rsidRPr="00C711E8">
        <w:rPr>
          <w:lang w:val="en-US"/>
        </w:rPr>
        <w:t>Basic principles</w:t>
      </w:r>
    </w:p>
    <w:p w14:paraId="201B8720" w14:textId="26908DBA" w:rsidR="007570AB" w:rsidRPr="00C711E8" w:rsidRDefault="007570AB" w:rsidP="007570AB">
      <w:pPr>
        <w:jc w:val="both"/>
        <w:rPr>
          <w:lang w:val="en-US"/>
        </w:rPr>
      </w:pPr>
      <w:r w:rsidRPr="00C711E8">
        <w:rPr>
          <w:i/>
          <w:iCs/>
          <w:lang w:val="en-US"/>
        </w:rPr>
        <w:t>Growth</w:t>
      </w:r>
      <w:r w:rsidRPr="00C711E8">
        <w:rPr>
          <w:lang w:val="en-US"/>
        </w:rPr>
        <w:t xml:space="preserve">. The population growth is based on a logarithmic growth function by Maynard-Smith and </w:t>
      </w:r>
      <w:proofErr w:type="spellStart"/>
      <w:r w:rsidRPr="00C711E8">
        <w:rPr>
          <w:lang w:val="en-US"/>
        </w:rPr>
        <w:t>Slatkin</w:t>
      </w:r>
      <w:proofErr w:type="spellEnd"/>
      <w:r w:rsidR="00925109" w:rsidRPr="00C711E8">
        <w:rPr>
          <w:lang w:val="en-US"/>
        </w:rPr>
        <w:t xml:space="preserve"> </w:t>
      </w:r>
      <w:r w:rsidR="00AD3C43" w:rsidRPr="00C711E8">
        <w:rPr>
          <w:lang w:val="en-US"/>
        </w:rPr>
        <w:fldChar w:fldCharType="begin"/>
      </w:r>
      <w:r w:rsidR="00AD3C43" w:rsidRPr="00C711E8">
        <w:rPr>
          <w:lang w:val="en-US"/>
        </w:rPr>
        <w:instrText xml:space="preserve"> ADDIN ZOTERO_ITEM CSL_CITATION {"citationID":"1mtKwOY1","properties":{"formattedCitation":"(Maynard Smith and Slatkin, 1973)","plainCitation":"(Maynard Smith and Slatkin, 1973)","noteIndex":0},"citationItems":[{"id":1740,"uris":["http://zotero.org/users/7499912/items/F5DMHXPH"],"uri":["http://zotero.org/users/7499912/items/F5DMHXPH"],"itemData":{"id":1740,"type":"article-journal","container-title":"Ecological Society of America","issue":"2","note":"tex.ids= maynardsmithStabilityPredatorPreySystems1973, smithStabilityPredatorPreySystems1973","page":"384-391","title":"The Stability of Predator-Prey Systems","volume":"54","author":[{"family":"Maynard Smith","given":"J"},{"family":"Slatkin","given":"M"}],"issued":{"date-parts":[["1973"]]}}}],"schema":"https://github.com/citation-style-language/schema/raw/master/csl-citation.json"} </w:instrText>
      </w:r>
      <w:r w:rsidR="00AD3C43" w:rsidRPr="00C711E8">
        <w:rPr>
          <w:lang w:val="en-US"/>
        </w:rPr>
        <w:fldChar w:fldCharType="separate"/>
      </w:r>
      <w:r w:rsidR="00AD3C43" w:rsidRPr="00C711E8">
        <w:rPr>
          <w:rFonts w:ascii="Calibri" w:hAnsi="Calibri" w:cs="Calibri"/>
          <w:lang w:val="en-US"/>
        </w:rPr>
        <w:t>(Maynard Smith and Slatkin, 1973)</w:t>
      </w:r>
      <w:r w:rsidR="00AD3C43" w:rsidRPr="00C711E8">
        <w:rPr>
          <w:lang w:val="en-US"/>
        </w:rPr>
        <w:fldChar w:fldCharType="end"/>
      </w:r>
      <w:r w:rsidRPr="00C711E8">
        <w:rPr>
          <w:lang w:val="en-US"/>
        </w:rPr>
        <w:t xml:space="preserve">. </w:t>
      </w:r>
      <w:r w:rsidR="00A61D23" w:rsidRPr="00C711E8">
        <w:rPr>
          <w:lang w:val="en-US"/>
        </w:rPr>
        <w:t>In this study, w</w:t>
      </w:r>
      <w:r w:rsidR="000D574C" w:rsidRPr="00C711E8">
        <w:rPr>
          <w:lang w:val="en-US"/>
        </w:rPr>
        <w:t xml:space="preserve">e </w:t>
      </w:r>
      <w:r w:rsidRPr="00C711E8">
        <w:rPr>
          <w:lang w:val="en-US"/>
        </w:rPr>
        <w:t xml:space="preserve">included the </w:t>
      </w:r>
      <w:r w:rsidR="000D574C" w:rsidRPr="00C711E8">
        <w:rPr>
          <w:lang w:val="en-US"/>
        </w:rPr>
        <w:t xml:space="preserve">interspecific </w:t>
      </w:r>
      <w:r w:rsidR="00A61D23" w:rsidRPr="00C711E8">
        <w:rPr>
          <w:lang w:val="en-US"/>
        </w:rPr>
        <w:t>competition for resource uptake</w:t>
      </w:r>
      <w:r w:rsidR="000D574C" w:rsidRPr="00C711E8">
        <w:rPr>
          <w:lang w:val="en-US"/>
        </w:rPr>
        <w:t xml:space="preserve"> and nesting sites (</w:t>
      </w:r>
      <w:proofErr w:type="gramStart"/>
      <w:r w:rsidR="00A61D23" w:rsidRPr="00C711E8">
        <w:rPr>
          <w:lang w:val="en-US"/>
        </w:rPr>
        <w:t>i.e.</w:t>
      </w:r>
      <w:proofErr w:type="gramEnd"/>
      <w:r w:rsidR="00A61D23" w:rsidRPr="00C711E8">
        <w:rPr>
          <w:lang w:val="en-US"/>
        </w:rPr>
        <w:t xml:space="preserve"> </w:t>
      </w:r>
      <w:r w:rsidR="000D574C" w:rsidRPr="00C711E8">
        <w:rPr>
          <w:lang w:val="en-US"/>
        </w:rPr>
        <w:t xml:space="preserve">capacity) </w:t>
      </w:r>
      <w:r w:rsidR="00A61D23" w:rsidRPr="00C711E8">
        <w:rPr>
          <w:lang w:val="en-US"/>
        </w:rPr>
        <w:t xml:space="preserve">to the growth function </w:t>
      </w:r>
      <w:r w:rsidR="000D574C" w:rsidRPr="00C711E8">
        <w:rPr>
          <w:lang w:val="en-US"/>
        </w:rPr>
        <w:t xml:space="preserve">(see Section </w:t>
      </w:r>
      <w:proofErr w:type="spellStart"/>
      <w:r w:rsidR="000D574C" w:rsidRPr="00C711E8">
        <w:rPr>
          <w:lang w:val="en-US"/>
        </w:rPr>
        <w:t>Submodels</w:t>
      </w:r>
      <w:proofErr w:type="spellEnd"/>
      <w:r w:rsidR="000D574C" w:rsidRPr="00C711E8">
        <w:rPr>
          <w:lang w:val="en-US"/>
        </w:rPr>
        <w:t>)</w:t>
      </w:r>
      <w:r w:rsidRPr="00C711E8">
        <w:rPr>
          <w:lang w:val="en-US"/>
        </w:rPr>
        <w:t xml:space="preserve">: Each population has a specific foraging range in which it competes for resources with other functional types, whose foraging range overlap in space and time. Based on the competitive pressure, the acquired resources can be either increased or decreased. </w:t>
      </w:r>
      <w:r w:rsidR="00A61D23" w:rsidRPr="00C711E8">
        <w:rPr>
          <w:lang w:val="en-US"/>
        </w:rPr>
        <w:t xml:space="preserve">Additionally, the capacity </w:t>
      </w:r>
      <w:r w:rsidR="000D574C" w:rsidRPr="00C711E8">
        <w:rPr>
          <w:lang w:val="en-US"/>
        </w:rPr>
        <w:t>f</w:t>
      </w:r>
      <w:r w:rsidR="00A61D23" w:rsidRPr="00C711E8">
        <w:rPr>
          <w:lang w:val="en-US"/>
        </w:rPr>
        <w:t>or nesting sites in the specific cell depends on the population sizes of other functional bee types co-</w:t>
      </w:r>
      <w:proofErr w:type="spellStart"/>
      <w:r w:rsidR="00A61D23" w:rsidRPr="00C711E8">
        <w:rPr>
          <w:lang w:val="en-US"/>
        </w:rPr>
        <w:t>occuring</w:t>
      </w:r>
      <w:proofErr w:type="spellEnd"/>
      <w:r w:rsidR="00A61D23" w:rsidRPr="00C711E8">
        <w:rPr>
          <w:lang w:val="en-US"/>
        </w:rPr>
        <w:t xml:space="preserve"> within the specific cell.</w:t>
      </w:r>
      <w:r w:rsidR="000D574C" w:rsidRPr="00C711E8">
        <w:rPr>
          <w:lang w:val="en-US"/>
        </w:rPr>
        <w:t xml:space="preserve"> </w:t>
      </w:r>
      <w:r w:rsidR="00A61D23" w:rsidRPr="00C711E8">
        <w:rPr>
          <w:lang w:val="en-US"/>
        </w:rPr>
        <w:t>Both factors have</w:t>
      </w:r>
      <w:r w:rsidRPr="00C711E8">
        <w:rPr>
          <w:lang w:val="en-US"/>
        </w:rPr>
        <w:t xml:space="preserve"> a direct impact on the population growth.</w:t>
      </w:r>
    </w:p>
    <w:p w14:paraId="5B1B88FA" w14:textId="79DEE950" w:rsidR="007570AB" w:rsidRPr="00C711E8" w:rsidRDefault="007570AB" w:rsidP="007570AB">
      <w:pPr>
        <w:jc w:val="both"/>
        <w:rPr>
          <w:lang w:val="en-US"/>
        </w:rPr>
      </w:pPr>
      <w:r w:rsidRPr="00C711E8">
        <w:rPr>
          <w:i/>
          <w:iCs/>
          <w:lang w:val="en-US"/>
        </w:rPr>
        <w:t>Dispersal</w:t>
      </w:r>
      <w:r w:rsidRPr="00C711E8">
        <w:rPr>
          <w:lang w:val="en-US"/>
        </w:rPr>
        <w:t>. In contrast to all other pr</w:t>
      </w:r>
      <w:r w:rsidR="00A61D23" w:rsidRPr="00C711E8">
        <w:rPr>
          <w:lang w:val="en-US"/>
        </w:rPr>
        <w:t>ocesses which are simulated</w:t>
      </w:r>
      <w:r w:rsidRPr="00C711E8">
        <w:rPr>
          <w:lang w:val="en-US"/>
        </w:rPr>
        <w:t xml:space="preserve"> on population level, the dispersal is calculated on an individual basis. Dispersing individuals try to find the best suitable cell.</w:t>
      </w:r>
    </w:p>
    <w:p w14:paraId="4A62BB0F" w14:textId="2DDCE923" w:rsidR="007570AB" w:rsidRPr="00C711E8" w:rsidRDefault="007570AB" w:rsidP="007570AB">
      <w:pPr>
        <w:jc w:val="both"/>
        <w:rPr>
          <w:lang w:val="en-US"/>
        </w:rPr>
      </w:pPr>
      <w:r w:rsidRPr="00C711E8">
        <w:rPr>
          <w:i/>
          <w:iCs/>
          <w:lang w:val="en-US"/>
        </w:rPr>
        <w:t>Disturbances</w:t>
      </w:r>
      <w:r w:rsidRPr="00C711E8">
        <w:rPr>
          <w:lang w:val="en-US"/>
        </w:rPr>
        <w:t>. Disturbances occur either on patch level if the land use class is agriculturally</w:t>
      </w:r>
      <w:r w:rsidR="00A61D23" w:rsidRPr="00C711E8">
        <w:rPr>
          <w:lang w:val="en-US"/>
        </w:rPr>
        <w:t xml:space="preserve"> </w:t>
      </w:r>
      <w:r w:rsidRPr="00C711E8">
        <w:rPr>
          <w:lang w:val="en-US"/>
        </w:rPr>
        <w:t>used</w:t>
      </w:r>
      <w:r w:rsidR="00A61D23" w:rsidRPr="00C711E8">
        <w:rPr>
          <w:lang w:val="en-US"/>
        </w:rPr>
        <w:t xml:space="preserve"> (arable </w:t>
      </w:r>
      <w:r w:rsidR="00C776B0" w:rsidRPr="00C711E8">
        <w:rPr>
          <w:lang w:val="en-US"/>
        </w:rPr>
        <w:t>and</w:t>
      </w:r>
      <w:r w:rsidR="00A61D23" w:rsidRPr="00C711E8">
        <w:rPr>
          <w:lang w:val="en-US"/>
        </w:rPr>
        <w:t xml:space="preserve"> grassland) </w:t>
      </w:r>
      <w:r w:rsidRPr="00C711E8">
        <w:rPr>
          <w:lang w:val="en-US"/>
        </w:rPr>
        <w:t>or on cell level if not</w:t>
      </w:r>
      <w:r w:rsidR="00A61D23" w:rsidRPr="00C711E8">
        <w:rPr>
          <w:lang w:val="en-US"/>
        </w:rPr>
        <w:t xml:space="preserve"> (urban, forest and bare)</w:t>
      </w:r>
      <w:r w:rsidRPr="00C711E8">
        <w:rPr>
          <w:lang w:val="en-US"/>
        </w:rPr>
        <w:t>.</w:t>
      </w:r>
    </w:p>
    <w:p w14:paraId="48AEF8EE" w14:textId="0326FC8A" w:rsidR="007570AB" w:rsidRPr="00C711E8" w:rsidRDefault="007570AB" w:rsidP="007570AB">
      <w:pPr>
        <w:jc w:val="both"/>
        <w:rPr>
          <w:lang w:val="en-US"/>
        </w:rPr>
      </w:pPr>
      <w:r w:rsidRPr="00C711E8">
        <w:rPr>
          <w:i/>
          <w:iCs/>
          <w:lang w:val="en-US"/>
        </w:rPr>
        <w:t>Functional type classification</w:t>
      </w:r>
      <w:r w:rsidRPr="00C711E8">
        <w:rPr>
          <w:lang w:val="en-US"/>
        </w:rPr>
        <w:t xml:space="preserve">. Solitary bee species are </w:t>
      </w:r>
      <w:r w:rsidR="002A0F63" w:rsidRPr="00C711E8">
        <w:rPr>
          <w:lang w:val="en-US"/>
        </w:rPr>
        <w:t>grouped</w:t>
      </w:r>
      <w:r w:rsidRPr="00C711E8">
        <w:rPr>
          <w:lang w:val="en-US"/>
        </w:rPr>
        <w:t xml:space="preserve"> into functional types according to the</w:t>
      </w:r>
      <w:r w:rsidR="00A61D23" w:rsidRPr="00C711E8">
        <w:rPr>
          <w:lang w:val="en-US"/>
        </w:rPr>
        <w:t xml:space="preserve"> </w:t>
      </w:r>
      <w:r w:rsidRPr="00C711E8">
        <w:rPr>
          <w:lang w:val="en-US"/>
        </w:rPr>
        <w:t xml:space="preserve">trait characteristics of their foraging range (using the </w:t>
      </w:r>
      <w:proofErr w:type="spellStart"/>
      <w:r w:rsidRPr="00C711E8">
        <w:rPr>
          <w:lang w:val="en-US"/>
        </w:rPr>
        <w:t>intertegular</w:t>
      </w:r>
      <w:proofErr w:type="spellEnd"/>
      <w:r w:rsidRPr="00C711E8">
        <w:rPr>
          <w:lang w:val="en-US"/>
        </w:rPr>
        <w:t xml:space="preserve"> distance as </w:t>
      </w:r>
      <w:r w:rsidR="00A61D23" w:rsidRPr="00C711E8">
        <w:rPr>
          <w:lang w:val="en-US"/>
        </w:rPr>
        <w:t xml:space="preserve">a </w:t>
      </w:r>
      <w:r w:rsidRPr="00C711E8">
        <w:rPr>
          <w:lang w:val="en-US"/>
        </w:rPr>
        <w:t xml:space="preserve">proxy </w:t>
      </w:r>
      <w:r w:rsidR="008718D7" w:rsidRPr="00C711E8">
        <w:rPr>
          <w:lang w:val="en-US"/>
        </w:rPr>
        <w:fldChar w:fldCharType="begin"/>
      </w:r>
      <w:r w:rsidR="008718D7" w:rsidRPr="00C711E8">
        <w:rPr>
          <w:lang w:val="en-US"/>
        </w:rPr>
        <w:instrText xml:space="preserve"> ADDIN ZOTERO_ITEM CSL_CITATION {"citationID":"LU9TTK9s","properties":{"formattedCitation":"(Greenleaf et al., 2007)","plainCitation":"(Greenleaf et al., 2007)","noteIndex":0},"citationItems":[{"id":1854,"uris":["http://zotero.org/users/7499912/items/4TGAK5EC"],"uri":["http://zotero.org/users/7499912/items/4TGAK5EC"],"itemData":{"id":1854,"type":"article-journal","container-title":"Oecologia","DOI":"10.1007/s00442-007-0752-9","ISSN":"0029-8549","issue":"3","note":"publisher: Springer-Verlag","page":"589-596","title":"Bee foraging ranges and their relationship to body size","volume":"153","author":[{"family":"Greenleaf","given":"Sarah S."},{"family":"Williams","given":"Neal M."},{"family":"Winfree","given":"Rachael"},{"family":"Kremen","given":"Claire"}],"issued":{"date-parts":[["2007",8,8]]}}}],"schema":"https://github.com/citation-style-language/schema/raw/master/csl-citation.json"} </w:instrText>
      </w:r>
      <w:r w:rsidR="008718D7" w:rsidRPr="00C711E8">
        <w:rPr>
          <w:lang w:val="en-US"/>
        </w:rPr>
        <w:fldChar w:fldCharType="separate"/>
      </w:r>
      <w:r w:rsidR="008718D7" w:rsidRPr="00C711E8">
        <w:rPr>
          <w:rFonts w:ascii="Calibri" w:hAnsi="Calibri" w:cs="Calibri"/>
          <w:lang w:val="en-US"/>
        </w:rPr>
        <w:t>(Greenleaf et al., 2007)</w:t>
      </w:r>
      <w:r w:rsidR="008718D7" w:rsidRPr="00C711E8">
        <w:rPr>
          <w:lang w:val="en-US"/>
        </w:rPr>
        <w:fldChar w:fldCharType="end"/>
      </w:r>
      <w:r w:rsidR="003379C8" w:rsidRPr="00C711E8">
        <w:rPr>
          <w:lang w:val="en-US"/>
        </w:rPr>
        <w:t>)</w:t>
      </w:r>
      <w:r w:rsidRPr="00C711E8">
        <w:rPr>
          <w:lang w:val="en-US"/>
        </w:rPr>
        <w:t xml:space="preserve">, diet breadth, flying period, nesting preference and their status </w:t>
      </w:r>
      <w:r w:rsidR="00E825DF" w:rsidRPr="00C711E8">
        <w:rPr>
          <w:lang w:val="en-US"/>
        </w:rPr>
        <w:t xml:space="preserve">of being a host of parasitic bee </w:t>
      </w:r>
      <w:r w:rsidR="00E825DF" w:rsidRPr="00C711E8">
        <w:rPr>
          <w:lang w:val="en-US"/>
        </w:rPr>
        <w:lastRenderedPageBreak/>
        <w:t>species (</w:t>
      </w:r>
      <w:r w:rsidRPr="00C711E8">
        <w:rPr>
          <w:lang w:val="en-US"/>
        </w:rPr>
        <w:fldChar w:fldCharType="begin"/>
      </w:r>
      <w:r w:rsidRPr="00C711E8">
        <w:rPr>
          <w:lang w:val="en-US"/>
        </w:rPr>
        <w:instrText xml:space="preserve"> REF _Ref56513950 \h </w:instrText>
      </w:r>
      <w:r w:rsidRPr="00C711E8">
        <w:rPr>
          <w:lang w:val="en-US"/>
        </w:rPr>
      </w:r>
      <w:r w:rsidRPr="00C711E8">
        <w:rPr>
          <w:lang w:val="en-US"/>
        </w:rPr>
        <w:fldChar w:fldCharType="separate"/>
      </w:r>
      <w:r w:rsidRPr="00C711E8">
        <w:rPr>
          <w:lang w:val="en-US"/>
        </w:rPr>
        <w:t xml:space="preserve">Table </w:t>
      </w:r>
      <w:r w:rsidR="00E825DF" w:rsidRPr="00C711E8">
        <w:rPr>
          <w:lang w:val="en-US"/>
        </w:rPr>
        <w:t>A.</w:t>
      </w:r>
      <w:r w:rsidRPr="00C711E8">
        <w:rPr>
          <w:noProof/>
          <w:lang w:val="en-US"/>
        </w:rPr>
        <w:t>2</w:t>
      </w:r>
      <w:r w:rsidRPr="00C711E8">
        <w:rPr>
          <w:lang w:val="en-US"/>
        </w:rPr>
        <w:fldChar w:fldCharType="end"/>
      </w:r>
      <w:r w:rsidRPr="00C711E8">
        <w:rPr>
          <w:lang w:val="en-US"/>
        </w:rPr>
        <w:t xml:space="preserve">). The functional </w:t>
      </w:r>
      <w:proofErr w:type="gramStart"/>
      <w:r w:rsidRPr="00C711E8">
        <w:rPr>
          <w:lang w:val="en-US"/>
        </w:rPr>
        <w:t>type</w:t>
      </w:r>
      <w:proofErr w:type="gramEnd"/>
      <w:r w:rsidRPr="00C711E8">
        <w:rPr>
          <w:lang w:val="en-US"/>
        </w:rPr>
        <w:t xml:space="preserve"> approach was chosen to cover for several solitary bee species with similar trait characteristics which show consistent </w:t>
      </w:r>
      <w:r w:rsidR="00C711E8" w:rsidRPr="00C711E8">
        <w:rPr>
          <w:lang w:val="en-US"/>
        </w:rPr>
        <w:t>behavior</w:t>
      </w:r>
      <w:r w:rsidRPr="00C711E8">
        <w:rPr>
          <w:lang w:val="en-US"/>
        </w:rPr>
        <w:t xml:space="preserve"> to environmental conditions.</w:t>
      </w:r>
    </w:p>
    <w:p w14:paraId="7B908B10" w14:textId="77777777" w:rsidR="007570AB" w:rsidRPr="00C711E8" w:rsidRDefault="007570AB" w:rsidP="007570AB">
      <w:pPr>
        <w:pStyle w:val="berschrift3"/>
        <w:rPr>
          <w:lang w:val="en-US"/>
        </w:rPr>
      </w:pPr>
      <w:r w:rsidRPr="00C711E8">
        <w:rPr>
          <w:lang w:val="en-US"/>
        </w:rPr>
        <w:t>Emergence</w:t>
      </w:r>
    </w:p>
    <w:p w14:paraId="7333E563" w14:textId="77777777" w:rsidR="007570AB" w:rsidRPr="00C711E8" w:rsidRDefault="007570AB" w:rsidP="007570AB">
      <w:pPr>
        <w:jc w:val="both"/>
        <w:rPr>
          <w:lang w:val="en-US"/>
        </w:rPr>
      </w:pPr>
      <w:r w:rsidRPr="00C711E8">
        <w:rPr>
          <w:lang w:val="en-US"/>
        </w:rPr>
        <w:t>Community dynamics emerge from the interaction/competition between different functional types for nesting sites and resources.</w:t>
      </w:r>
    </w:p>
    <w:p w14:paraId="28F3FB7B" w14:textId="77777777" w:rsidR="007570AB" w:rsidRPr="00C711E8" w:rsidRDefault="007570AB" w:rsidP="007570AB">
      <w:pPr>
        <w:pStyle w:val="berschrift3"/>
        <w:rPr>
          <w:lang w:val="en-US"/>
        </w:rPr>
      </w:pPr>
      <w:r w:rsidRPr="00C711E8">
        <w:rPr>
          <w:lang w:val="en-US"/>
        </w:rPr>
        <w:t>Adaptation</w:t>
      </w:r>
    </w:p>
    <w:p w14:paraId="3303628B" w14:textId="77777777" w:rsidR="007570AB" w:rsidRPr="00C711E8" w:rsidRDefault="007570AB" w:rsidP="007570AB">
      <w:pPr>
        <w:jc w:val="both"/>
        <w:rPr>
          <w:lang w:val="en-US"/>
        </w:rPr>
      </w:pPr>
      <w:r w:rsidRPr="00C711E8">
        <w:rPr>
          <w:lang w:val="en-US"/>
        </w:rPr>
        <w:t>Dispersing individuals are searching for the most suitable nesting site. However, with increasing number of search attempts, the probability for choosing a less suitable site increases.</w:t>
      </w:r>
    </w:p>
    <w:p w14:paraId="23E84591" w14:textId="77777777" w:rsidR="007570AB" w:rsidRPr="00C711E8" w:rsidRDefault="007570AB" w:rsidP="007570AB">
      <w:pPr>
        <w:pStyle w:val="berschrift3"/>
        <w:rPr>
          <w:lang w:val="en-US"/>
        </w:rPr>
      </w:pPr>
      <w:r w:rsidRPr="00C711E8">
        <w:rPr>
          <w:lang w:val="en-US"/>
        </w:rPr>
        <w:t>Objectives</w:t>
      </w:r>
    </w:p>
    <w:p w14:paraId="20C181B4" w14:textId="77777777" w:rsidR="007570AB" w:rsidRPr="00C711E8" w:rsidRDefault="007570AB" w:rsidP="007570AB">
      <w:pPr>
        <w:rPr>
          <w:lang w:val="en-US"/>
        </w:rPr>
      </w:pPr>
      <w:proofErr w:type="spellStart"/>
      <w:r w:rsidRPr="00C711E8">
        <w:rPr>
          <w:lang w:val="en-US"/>
        </w:rPr>
        <w:t>n.a.</w:t>
      </w:r>
      <w:proofErr w:type="spellEnd"/>
    </w:p>
    <w:p w14:paraId="3A998872" w14:textId="77777777" w:rsidR="007570AB" w:rsidRPr="00C711E8" w:rsidRDefault="007570AB" w:rsidP="007570AB">
      <w:pPr>
        <w:pStyle w:val="berschrift3"/>
        <w:rPr>
          <w:lang w:val="en-US"/>
        </w:rPr>
      </w:pPr>
      <w:r w:rsidRPr="00C711E8">
        <w:rPr>
          <w:lang w:val="en-US"/>
        </w:rPr>
        <w:t>Learning</w:t>
      </w:r>
    </w:p>
    <w:p w14:paraId="2F143DC7" w14:textId="77777777" w:rsidR="007570AB" w:rsidRPr="00C711E8" w:rsidRDefault="007570AB" w:rsidP="007570AB">
      <w:pPr>
        <w:rPr>
          <w:lang w:val="en-US"/>
        </w:rPr>
      </w:pPr>
      <w:proofErr w:type="spellStart"/>
      <w:r w:rsidRPr="00C711E8">
        <w:rPr>
          <w:lang w:val="en-US"/>
        </w:rPr>
        <w:t>n.a.</w:t>
      </w:r>
      <w:proofErr w:type="spellEnd"/>
    </w:p>
    <w:p w14:paraId="3692D642" w14:textId="77777777" w:rsidR="007570AB" w:rsidRPr="00C711E8" w:rsidRDefault="007570AB" w:rsidP="007570AB">
      <w:pPr>
        <w:pStyle w:val="berschrift3"/>
        <w:rPr>
          <w:lang w:val="en-US"/>
        </w:rPr>
      </w:pPr>
      <w:r w:rsidRPr="00C711E8">
        <w:rPr>
          <w:lang w:val="en-US"/>
        </w:rPr>
        <w:t>Prediction</w:t>
      </w:r>
    </w:p>
    <w:p w14:paraId="3A326916" w14:textId="77777777" w:rsidR="007570AB" w:rsidRPr="00C711E8" w:rsidRDefault="007570AB" w:rsidP="007570AB">
      <w:pPr>
        <w:rPr>
          <w:lang w:val="en-US"/>
        </w:rPr>
      </w:pPr>
      <w:r w:rsidRPr="00C711E8">
        <w:rPr>
          <w:lang w:val="en-US"/>
        </w:rPr>
        <w:t>Dispersing individuals will search for the most suitable cell.</w:t>
      </w:r>
    </w:p>
    <w:p w14:paraId="3AF632EE" w14:textId="77777777" w:rsidR="007570AB" w:rsidRPr="00C711E8" w:rsidRDefault="007570AB" w:rsidP="007570AB">
      <w:pPr>
        <w:pStyle w:val="berschrift3"/>
        <w:rPr>
          <w:lang w:val="en-US"/>
        </w:rPr>
      </w:pPr>
      <w:r w:rsidRPr="00C711E8">
        <w:rPr>
          <w:lang w:val="en-US"/>
        </w:rPr>
        <w:t>Sensing</w:t>
      </w:r>
    </w:p>
    <w:p w14:paraId="120CA84F" w14:textId="6CD58A13" w:rsidR="007570AB" w:rsidRPr="00C711E8" w:rsidRDefault="007570AB" w:rsidP="007570AB">
      <w:pPr>
        <w:rPr>
          <w:lang w:val="en-US"/>
        </w:rPr>
      </w:pPr>
      <w:r w:rsidRPr="00C711E8">
        <w:rPr>
          <w:lang w:val="en-US"/>
        </w:rPr>
        <w:t>Dispersing individuals know the maximal potential nesting site suitabili</w:t>
      </w:r>
      <w:r w:rsidR="00A61D23" w:rsidRPr="00C711E8">
        <w:rPr>
          <w:lang w:val="en-US"/>
        </w:rPr>
        <w:t>ty within their dispersal range, but no directed dispersal is simulated.</w:t>
      </w:r>
    </w:p>
    <w:p w14:paraId="0AA19BFF" w14:textId="77777777" w:rsidR="007570AB" w:rsidRPr="00C711E8" w:rsidRDefault="007570AB" w:rsidP="007570AB">
      <w:pPr>
        <w:pStyle w:val="berschrift3"/>
        <w:rPr>
          <w:lang w:val="en-US"/>
        </w:rPr>
      </w:pPr>
      <w:r w:rsidRPr="00C711E8">
        <w:rPr>
          <w:lang w:val="en-US"/>
        </w:rPr>
        <w:t>Interaction</w:t>
      </w:r>
    </w:p>
    <w:p w14:paraId="74EA2913" w14:textId="5C4C87E9" w:rsidR="007570AB" w:rsidRPr="00C711E8" w:rsidRDefault="007570AB" w:rsidP="007570AB">
      <w:pPr>
        <w:rPr>
          <w:lang w:val="en-US"/>
        </w:rPr>
      </w:pPr>
      <w:r w:rsidRPr="00C711E8">
        <w:rPr>
          <w:lang w:val="en-US"/>
        </w:rPr>
        <w:t>Interspecific competition for nesting site and resource uptake is accounted for in the growth function</w:t>
      </w:r>
      <w:r w:rsidR="00981063" w:rsidRPr="00C711E8">
        <w:rPr>
          <w:lang w:val="en-US"/>
        </w:rPr>
        <w:t>.</w:t>
      </w:r>
    </w:p>
    <w:p w14:paraId="5636BAE2" w14:textId="77777777" w:rsidR="007570AB" w:rsidRPr="00C711E8" w:rsidRDefault="007570AB" w:rsidP="007570AB">
      <w:pPr>
        <w:pStyle w:val="berschrift3"/>
        <w:rPr>
          <w:lang w:val="en-US"/>
        </w:rPr>
      </w:pPr>
      <w:r w:rsidRPr="00C711E8">
        <w:rPr>
          <w:lang w:val="en-US"/>
        </w:rPr>
        <w:t>Stochasticity</w:t>
      </w:r>
    </w:p>
    <w:p w14:paraId="0CAC490B" w14:textId="77777777" w:rsidR="007570AB" w:rsidRPr="00C711E8" w:rsidRDefault="007570AB" w:rsidP="007570AB">
      <w:pPr>
        <w:rPr>
          <w:lang w:val="en-US"/>
        </w:rPr>
      </w:pPr>
      <w:r w:rsidRPr="00C711E8">
        <w:rPr>
          <w:lang w:val="en-US"/>
        </w:rPr>
        <w:t>Weather, dispersal, and disturbance processes include stochasticity.</w:t>
      </w:r>
    </w:p>
    <w:p w14:paraId="487AF5C6" w14:textId="77777777" w:rsidR="007570AB" w:rsidRPr="00C711E8" w:rsidRDefault="007570AB" w:rsidP="007570AB">
      <w:pPr>
        <w:pStyle w:val="berschrift3"/>
        <w:rPr>
          <w:lang w:val="en-US"/>
        </w:rPr>
      </w:pPr>
      <w:r w:rsidRPr="00C711E8">
        <w:rPr>
          <w:lang w:val="en-US"/>
        </w:rPr>
        <w:t>Collectives</w:t>
      </w:r>
    </w:p>
    <w:p w14:paraId="30339169" w14:textId="77777777" w:rsidR="007570AB" w:rsidRPr="00C711E8" w:rsidRDefault="007570AB" w:rsidP="007570AB">
      <w:pPr>
        <w:rPr>
          <w:lang w:val="en-US"/>
        </w:rPr>
      </w:pPr>
      <w:proofErr w:type="spellStart"/>
      <w:r w:rsidRPr="00C711E8">
        <w:rPr>
          <w:lang w:val="en-US"/>
        </w:rPr>
        <w:t>n.a.</w:t>
      </w:r>
      <w:proofErr w:type="spellEnd"/>
    </w:p>
    <w:p w14:paraId="455E32E0" w14:textId="77777777" w:rsidR="007570AB" w:rsidRPr="00C711E8" w:rsidRDefault="007570AB" w:rsidP="007570AB">
      <w:pPr>
        <w:pStyle w:val="berschrift3"/>
        <w:rPr>
          <w:lang w:val="en-US"/>
        </w:rPr>
      </w:pPr>
      <w:r w:rsidRPr="00C711E8">
        <w:rPr>
          <w:lang w:val="en-US"/>
        </w:rPr>
        <w:t>Observation</w:t>
      </w:r>
    </w:p>
    <w:p w14:paraId="49D28B06" w14:textId="5A023EDB" w:rsidR="007570AB" w:rsidRPr="00C711E8" w:rsidRDefault="007570AB" w:rsidP="007570AB">
      <w:pPr>
        <w:jc w:val="both"/>
        <w:rPr>
          <w:lang w:val="en-US"/>
        </w:rPr>
      </w:pPr>
      <w:r w:rsidRPr="00C711E8">
        <w:rPr>
          <w:lang w:val="en-US"/>
        </w:rPr>
        <w:t>We used a list of solitary bee species that were found in insect traps within the Uckermark region</w:t>
      </w:r>
      <w:r w:rsidR="00446A8B" w:rsidRPr="00C711E8">
        <w:rPr>
          <w:lang w:val="en-US"/>
        </w:rPr>
        <w:t xml:space="preserve"> </w:t>
      </w:r>
      <w:r w:rsidR="00363F3E" w:rsidRPr="00C711E8">
        <w:rPr>
          <w:lang w:val="en-US"/>
        </w:rPr>
        <w:fldChar w:fldCharType="begin"/>
      </w:r>
      <w:r w:rsidR="00D05073" w:rsidRPr="00C711E8">
        <w:rPr>
          <w:lang w:val="en-US"/>
        </w:rPr>
        <w:instrText xml:space="preserve"> ADDIN ZOTERO_ITEM CSL_CITATION {"citationID":"dknjjAGL","properties":{"formattedCitation":"(Lozada-Gobilard et al., 2021)","plainCitation":"(Lozada-Gobilard et al., 2021)","noteIndex":0},"citationItems":[{"id":2093,"uris":["http://zotero.org/users/7499912/items/YPRAP4LS"],"uri":["http://zotero.org/users/7499912/items/YPRAP4LS"],"itemData":{"id":2093,"type":"article-journal","abstract":"The decline of bees compromises pollination services and connectivity of plant populations, both wild and domesticated. The aim of this study was to evaluate bee diversity in natural wetland island-like habitats — called kettle holes — embedded in an agricultural landscape and its relationship with spatial parameters (kettle-hole area, isolation, neighboring land-use diversity), as well as further bee relevant and local factors (flower, vegetation, and tree cover). We sampled 36 kettle holes in an agricultural landscape north of Berlin, Germany, using color traps and identified 77 bee species, representing ca. 20% of the total diversity of the region. Our results showed that neither kettle-hole area nor density of neighboring kettle holes (isolation) alone affected bee diversity; however, the combination of both did: larger and less isolated kettle holes enhanced bee diversity. In addition, habitat quality (i.e. higher flower availability) within the kettle holes positively influenced bee diversity. These results suggested that flowering plants occurring in the kettle holes are an important foraging resource for bee species. Bee communities respond differently to the environment depending on their functional traits related to sociality. In particular eusocial bee abundance was negatively affected by land-use types at 100 and 500 m distance, as well as vegetation cover, area and isolation, suggesting that eusocial bees might depend more on the quality of the habitat within and surrounding the kettle holes than solitary bees. Surprisingly, bee body size was not associated with any environmental factor tested. Our study identified that a combination of large, high-quality kettle holes providing a high cover of insect pollinated flowers within a high density network of kettle holes, enhances bee diversity in intensively managed agricultural landscapes.","container-title":"Agriculture, Ecosystems &amp; Environment","DOI":"10.1016/j.agee.2021.107525","ISSN":"0167-8809","journalAbbreviation":"Agriculture, Ecosystems &amp; Environment","language":"en","page":"107525","source":"ScienceDirect","title":"Habitat quality and connectivity in kettle holes enhance bee diversity in agricultural landscapes","volume":"319","author":[{"family":"Lozada-Gobilard","given":"Sissi"},{"family":"Landivar Albis","given":"Carlos Miguel"},{"family":"Rupik","given":"Karolina Beata"},{"family":"Pätzig","given":"Marlene"},{"family":"Hausmann","given":"Sebastian"},{"family":"Tiedemann","given":"Ralph"},{"family":"Joshi","given":"Jasmin"}],"issued":{"date-parts":[["2021",10,1]]}}}],"schema":"https://github.com/citation-style-language/schema/raw/master/csl-citation.json"} </w:instrText>
      </w:r>
      <w:r w:rsidR="00363F3E" w:rsidRPr="00C711E8">
        <w:rPr>
          <w:lang w:val="en-US"/>
        </w:rPr>
        <w:fldChar w:fldCharType="separate"/>
      </w:r>
      <w:r w:rsidR="00D05073" w:rsidRPr="00C711E8">
        <w:rPr>
          <w:rFonts w:ascii="Calibri" w:hAnsi="Calibri" w:cs="Calibri"/>
          <w:lang w:val="en-US"/>
        </w:rPr>
        <w:t>(Lozada-Gobilard et al., 2021)</w:t>
      </w:r>
      <w:r w:rsidR="00363F3E" w:rsidRPr="00C711E8">
        <w:rPr>
          <w:lang w:val="en-US"/>
        </w:rPr>
        <w:fldChar w:fldCharType="end"/>
      </w:r>
      <w:r w:rsidRPr="00C711E8">
        <w:rPr>
          <w:lang w:val="en-US"/>
        </w:rPr>
        <w:t>. Based on this species list, the</w:t>
      </w:r>
      <w:r w:rsidR="000E5ECE" w:rsidRPr="00C711E8">
        <w:rPr>
          <w:lang w:val="en-US"/>
        </w:rPr>
        <w:t xml:space="preserve"> list of</w:t>
      </w:r>
      <w:r w:rsidR="00A61D23" w:rsidRPr="00C711E8">
        <w:rPr>
          <w:lang w:val="en-US"/>
        </w:rPr>
        <w:t xml:space="preserve"> initiated</w:t>
      </w:r>
      <w:r w:rsidRPr="00C711E8">
        <w:rPr>
          <w:lang w:val="en-US"/>
        </w:rPr>
        <w:t xml:space="preserve"> functional types w</w:t>
      </w:r>
      <w:r w:rsidR="000E5ECE" w:rsidRPr="00C711E8">
        <w:rPr>
          <w:lang w:val="en-US"/>
        </w:rPr>
        <w:t>as</w:t>
      </w:r>
      <w:r w:rsidRPr="00C711E8">
        <w:rPr>
          <w:lang w:val="en-US"/>
        </w:rPr>
        <w:t xml:space="preserve"> created. The trait data was gathered using different peer-reviewed studies and expert </w:t>
      </w:r>
      <w:r w:rsidR="00A61D23" w:rsidRPr="00C711E8">
        <w:rPr>
          <w:lang w:val="en-US"/>
        </w:rPr>
        <w:t>knowledge</w:t>
      </w:r>
      <w:r w:rsidR="000E5ECE" w:rsidRPr="00C711E8">
        <w:rPr>
          <w:lang w:val="en-US"/>
        </w:rPr>
        <w:t xml:space="preserve"> </w:t>
      </w:r>
      <w:r w:rsidR="00FE3C4C" w:rsidRPr="00C711E8">
        <w:rPr>
          <w:lang w:val="en-US"/>
        </w:rPr>
        <w:fldChar w:fldCharType="begin"/>
      </w:r>
      <w:r w:rsidR="00251E6F" w:rsidRPr="00C711E8">
        <w:rPr>
          <w:lang w:val="en-US"/>
        </w:rPr>
        <w:instrText xml:space="preserve"> ADDIN ZOTERO_ITEM CSL_CITATION {"citationID":"NCgKaXH1","properties":{"formattedCitation":"(Bommarco et al., 2010; Fortel et al., 2014; Greenleaf et al., 2007; Martin, 2020; Ulmer, 2020; Westrich, 1989)","plainCitation":"(Bommarco et al., 2010; Fortel et al., 2014; Greenleaf et al., 2007; Martin, 2020; Ulmer, 2020; Westrich, 1989)","noteIndex":0},"citationItems":[{"id":1845,"uris":["http://zotero.org/users/7499912/items/RTPWHJKR"],"uri":["http://zotero.org/users/7499912/items/RTPWHJKR"],"itemData":{"id":1845,"type":"article-journal","abstract":"Habitat loss poses a major threat to biodiversity, and species-specific extinction risks are inextricably linked to life-history characteristics. This relationship is still poorly documented for ma...","container-title":"Proceedings of the Royal Society B: Biological Sciences","DOI":"10.1098/rspb.2009.2221","ISSN":"0962-8452","issue":"1690","note":"The Royal Society\ntex.ids= bommarcoDispersalCapacityDiet2010a\npublisher: The Royal Society","page":"2075-2082","title":"Dispersal capacity and diet breadth modify the response of wild bees to habitat loss","volume":"277","author":[{"family":"Bommarco","given":"Riccardo"},{"family":"Biesmeijer","given":"Jacobus C."},{"family":"Meyer","given":"Birgit"},{"family":"Potts","given":"Simon G."},{"family":"Pöyry","given":"Juha"},{"family":"Roberts","given":"Stuart P. M."},{"family":"Steffan-Dewenter","given":"Ingolf"},{"family":"Öckinger","given":"Erik"}],"issued":{"date-parts":[["2010",7,7]]}}},{"id":1820,"uris":["http://zotero.org/users/7499912/items/DDY669V6"],"uri":["http://zotero.org/users/7499912/items/DDY669V6"],"itemData":{"id":1820,"type":"article-journal","abstract":"Background Wild bees are important pollinators that have declined in diversity and abundance during the last decades. Habitat destruction and fragmentation associated with urbanization are reported as part of the main causes of this decline. Urbanization involves dramatic changes of the landscape, increasing the proportion of impervious surface while decreasing that of green areas. Few studies have investigated the effects of urbanization on bee communities. We assessed changes in the abundance, species richness, and composition of wild bee community along an urbanization gradient. Methodology/Principal Findings Over two years and on a monthly basis, bees were sampled with colored pan traps and insect nets at 24 sites located along an urbanization gradient. Landscape structure within three different radii was measured at each study site. We captured 291 wild bee species. The abundance of wild bees was negatively correlated with the proportion of impervious surface, while species richness reached a maximum at an intermediate (50%) proportion of impervious surface. The structure of the community changed along the urbanization gradient with more parasitic species in sites with an intermediate proportion of impervious surface. There were also greater numbers of cavity-nesting species and long-tongued species in sites with intermediate or higher proportion of impervious surface. However, urbanization had no effect on the occurrence of species depending on their social behavior or body size. Conclusions/Significance We found nearly a third of the wild bee fauna known from France in our study sites. Indeed, urban areas supported a diverse bee community, but sites with an intermediate level of urbanization were the most speciose ones, including greater proportion of parasitic species. The presence of a diverse array of bee species even in the most urbanized area makes these pollinators worthy of being a flagship group to raise the awareness of urban citizens about biodiversity.","container-title":"PLoS ONE","DOI":"10.1371/journal.pone.0104679","issue":"8","note":"publisher: Public Library of Science","page":"e104679","title":"Decreasing Abundance, Increasing Diversity and Changing Structure of the Wild Bee Community (Hymenoptera: Anthophila) along an Urbanization Gradient","volume":"9","author":[{"family":"Fortel","given":"Laura"},{"family":"Henry","given":"Mickaël"},{"family":"Guilbaud","given":"Laurent"},{"family":"Guirao","given":"Anne Laure"},{"family":"Kuhlmann","given":"Michael"},{"family":"Mouret","given":"Hugues"},{"family":"Rollin","given":"Orianne"},{"family":"Vaissière","given":"Bernard E."}],"editor":[{"family":"Smith","given":"M. Alex"}],"issued":{"date-parts":[["2014",8,13]]}}},{"id":1854,"uris":["http://zotero.org/users/7499912/items/4TGAK5EC"],"uri":["http://zotero.org/users/7499912/items/4TGAK5EC"],"itemData":{"id":1854,"type":"article-journal","container-title":"Oecologia","DOI":"10.1007/s00442-007-0752-9","ISSN":"0029-8549","issue":"3","note":"publisher: Springer-Verlag","page":"589-596","title":"Bee foraging ranges and their relationship to body size","volume":"153","author":[{"family":"Greenleaf","given":"Sarah S."},{"family":"Williams","given":"Neal M."},{"family":"Winfree","given":"Rachael"},{"family":"Kremen","given":"Claire"}],"issued":{"date-parts":[["2007",8,8]]}}},{"id":2095,"uris":["http://zotero.org/users/7499912/items/NBL5JQPW"],"uri":["http://zotero.org/users/7499912/items/NBL5JQPW"],"itemData":{"id":2095,"type":"post","title":"http://wildbienen.de/index.htm","URL":"http://wildbienen.de/index.htm","author":[{"family":"Martin","given":"Hans-Jürgen"}],"issued":{"date-parts":[["2020",9,16]]}}},{"id":2096,"uris":["http://zotero.org/users/7499912/items/QEQ3QTFH"],"uri":["http://zotero.org/users/7499912/items/QEQ3QTFH"],"itemData":{"id":2096,"type":"post","title":"https://www.wildbienenwelt.de/","URL":"https://www.wildbienenwelt.de/","author":[{"family":"Ulmer","given":"Matthias"}],"issued":{"date-parts":[["2020",9,16]]}}},{"id":2097,"uris":["http://zotero.org/users/7499912/items/MDCRS8JN"],"uri":["http://zotero.org/users/7499912/items/MDCRS8JN"],"itemData":{"id":2097,"type":"book","event-place":"Stuttgart","number-of-pages":"972","number-of-volumes":"2","publisher":"Ulmer","publisher-place":"Stuttgart","title":"Die Wildbienen Baden-Württembergs","author":[{"family":"Westrich","given":"Paul"}],"issued":{"date-parts":[["1989"]]}}}],"schema":"https://github.com/citation-style-language/schema/raw/master/csl-citation.json"} </w:instrText>
      </w:r>
      <w:r w:rsidR="00FE3C4C" w:rsidRPr="00C711E8">
        <w:rPr>
          <w:lang w:val="en-US"/>
        </w:rPr>
        <w:fldChar w:fldCharType="separate"/>
      </w:r>
      <w:r w:rsidR="00251E6F" w:rsidRPr="00C711E8">
        <w:rPr>
          <w:rFonts w:ascii="Calibri" w:hAnsi="Calibri" w:cs="Calibri"/>
          <w:lang w:val="en-US"/>
        </w:rPr>
        <w:t>(Bommarco et al., 2010; Fortel et al., 2014; Greenleaf et al., 2007; Martin, 2020; Ulmer, 2020; Westrich, 1989)</w:t>
      </w:r>
      <w:r w:rsidR="00FE3C4C" w:rsidRPr="00C711E8">
        <w:rPr>
          <w:lang w:val="en-US"/>
        </w:rPr>
        <w:fldChar w:fldCharType="end"/>
      </w:r>
      <w:r w:rsidRPr="00C711E8">
        <w:rPr>
          <w:lang w:val="en-US"/>
        </w:rPr>
        <w:t>.</w:t>
      </w:r>
    </w:p>
    <w:p w14:paraId="2D2C423E" w14:textId="77777777" w:rsidR="007570AB" w:rsidRPr="00C711E8" w:rsidRDefault="007570AB" w:rsidP="007570AB">
      <w:pPr>
        <w:pStyle w:val="berschrift2"/>
        <w:rPr>
          <w:lang w:val="en-US"/>
        </w:rPr>
      </w:pPr>
      <w:proofErr w:type="spellStart"/>
      <w:r w:rsidRPr="00C711E8">
        <w:rPr>
          <w:lang w:val="en-US"/>
        </w:rPr>
        <w:t>Initialisation</w:t>
      </w:r>
      <w:proofErr w:type="spellEnd"/>
    </w:p>
    <w:p w14:paraId="15F60EEE" w14:textId="77777777" w:rsidR="007570AB" w:rsidRPr="00C711E8" w:rsidRDefault="007570AB" w:rsidP="007570AB">
      <w:pPr>
        <w:pStyle w:val="berschrift3"/>
        <w:rPr>
          <w:lang w:val="en-US"/>
        </w:rPr>
      </w:pPr>
      <w:r w:rsidRPr="00C711E8">
        <w:rPr>
          <w:lang w:val="en-US"/>
        </w:rPr>
        <w:t>Scenarios</w:t>
      </w:r>
    </w:p>
    <w:p w14:paraId="1BA7821A" w14:textId="611D08E3" w:rsidR="007570AB" w:rsidRPr="00C711E8" w:rsidRDefault="007570AB" w:rsidP="007570AB">
      <w:pPr>
        <w:jc w:val="both"/>
        <w:rPr>
          <w:lang w:val="en-US"/>
        </w:rPr>
      </w:pPr>
      <w:r w:rsidRPr="00C711E8">
        <w:rPr>
          <w:lang w:val="en-US"/>
        </w:rPr>
        <w:t xml:space="preserve">The scenario file defines the general parameters of the model environment. It includes the number of the specific simulation, the name of all input files, the number of repetitions, the maximal </w:t>
      </w:r>
      <w:r w:rsidR="000E5ECE" w:rsidRPr="00C711E8">
        <w:rPr>
          <w:lang w:val="en-US"/>
        </w:rPr>
        <w:t>num</w:t>
      </w:r>
      <w:ins w:id="5" w:author="Jette Reeg" w:date="2021-11-03T12:16:00Z">
        <w:r w:rsidR="008D718B">
          <w:rPr>
            <w:lang w:val="en-US"/>
          </w:rPr>
          <w:t>b</w:t>
        </w:r>
      </w:ins>
      <w:r w:rsidR="000E5ECE" w:rsidRPr="00C711E8">
        <w:rPr>
          <w:lang w:val="en-US"/>
        </w:rPr>
        <w:t xml:space="preserve">er of </w:t>
      </w:r>
      <w:r w:rsidR="00A508B3" w:rsidRPr="00C711E8">
        <w:rPr>
          <w:lang w:val="en-US"/>
        </w:rPr>
        <w:t>simulated years</w:t>
      </w:r>
      <w:r w:rsidRPr="00C711E8">
        <w:rPr>
          <w:lang w:val="en-US"/>
        </w:rPr>
        <w:t xml:space="preserve"> the dimensions of the underlying landscape, the number of different land use classes, the </w:t>
      </w:r>
      <w:r w:rsidR="00A508B3" w:rsidRPr="00C711E8">
        <w:rPr>
          <w:lang w:val="en-US"/>
        </w:rPr>
        <w:t xml:space="preserve">buffer </w:t>
      </w:r>
      <w:r w:rsidRPr="00C711E8">
        <w:rPr>
          <w:lang w:val="en-US"/>
        </w:rPr>
        <w:t xml:space="preserve">zone width and amount of realized transition zones, the order in which the arable patches are selected to have realized </w:t>
      </w:r>
      <w:r w:rsidR="00A508B3" w:rsidRPr="00C711E8">
        <w:rPr>
          <w:lang w:val="en-US"/>
        </w:rPr>
        <w:t xml:space="preserve">buffer </w:t>
      </w:r>
      <w:r w:rsidRPr="00C711E8">
        <w:rPr>
          <w:lang w:val="en-US"/>
        </w:rPr>
        <w:t>zones, the dispersal tries of individuals to find the best suitable patch and the scaling of the landscape.</w:t>
      </w:r>
    </w:p>
    <w:p w14:paraId="0436D76C" w14:textId="77777777" w:rsidR="007570AB" w:rsidRPr="00C711E8" w:rsidRDefault="007570AB" w:rsidP="007570AB">
      <w:pPr>
        <w:pStyle w:val="berschrift3"/>
        <w:rPr>
          <w:lang w:val="en-US"/>
        </w:rPr>
      </w:pPr>
      <w:r w:rsidRPr="00C711E8">
        <w:rPr>
          <w:lang w:val="en-US"/>
        </w:rPr>
        <w:lastRenderedPageBreak/>
        <w:t>Landscape</w:t>
      </w:r>
    </w:p>
    <w:p w14:paraId="46F2F1A6" w14:textId="09B2E78B" w:rsidR="007570AB" w:rsidRPr="00C711E8" w:rsidRDefault="007570AB" w:rsidP="007570AB">
      <w:pPr>
        <w:jc w:val="both"/>
        <w:rPr>
          <w:lang w:val="en-US"/>
        </w:rPr>
      </w:pPr>
      <w:r w:rsidRPr="00C711E8">
        <w:rPr>
          <w:lang w:val="en-US"/>
        </w:rPr>
        <w:t xml:space="preserve">The model needs two files to create the underlying landscape: </w:t>
      </w:r>
      <w:r w:rsidR="0009324A" w:rsidRPr="00C711E8">
        <w:rPr>
          <w:lang w:val="en-US"/>
        </w:rPr>
        <w:t>(</w:t>
      </w:r>
      <w:r w:rsidRPr="00C711E8">
        <w:rPr>
          <w:lang w:val="en-US"/>
        </w:rPr>
        <w:t xml:space="preserve">1) a raster file which contains the information of the patches in the landscape (distribution of patch IDs in the landscape) and </w:t>
      </w:r>
      <w:r w:rsidR="0009324A" w:rsidRPr="00C711E8">
        <w:rPr>
          <w:lang w:val="en-US"/>
        </w:rPr>
        <w:t>(</w:t>
      </w:r>
      <w:r w:rsidRPr="00C711E8">
        <w:rPr>
          <w:lang w:val="en-US"/>
        </w:rPr>
        <w:t xml:space="preserve">2) a patch definition file which contains the specific definition of each patch. Both files can be generated </w:t>
      </w:r>
      <w:r w:rsidR="00A61D23" w:rsidRPr="00C711E8">
        <w:rPr>
          <w:lang w:val="en-US"/>
        </w:rPr>
        <w:t>using</w:t>
      </w:r>
      <w:r w:rsidRPr="00C711E8">
        <w:rPr>
          <w:lang w:val="en-US"/>
        </w:rPr>
        <w:t xml:space="preserve"> the program </w:t>
      </w:r>
      <w:proofErr w:type="spellStart"/>
      <w:r w:rsidRPr="00C711E8">
        <w:rPr>
          <w:lang w:val="en-US"/>
        </w:rPr>
        <w:t>FragStats</w:t>
      </w:r>
      <w:proofErr w:type="spellEnd"/>
      <w:r w:rsidR="00A90939" w:rsidRPr="00C711E8">
        <w:rPr>
          <w:lang w:val="en-US"/>
        </w:rPr>
        <w:t xml:space="preserve"> </w:t>
      </w:r>
      <w:r w:rsidR="0036241A" w:rsidRPr="00C711E8">
        <w:rPr>
          <w:lang w:val="en-US"/>
        </w:rPr>
        <w:fldChar w:fldCharType="begin"/>
      </w:r>
      <w:r w:rsidR="0036241A" w:rsidRPr="00C711E8">
        <w:rPr>
          <w:lang w:val="en-US"/>
        </w:rPr>
        <w:instrText xml:space="preserve"> ADDIN ZOTERO_ITEM CSL_CITATION {"citationID":"NkqbxMxR","properties":{"formattedCitation":"(McGarigal et al., 2012)","plainCitation":"(McGarigal et al., 2012)","noteIndex":0},"citationItems":[{"id":2089,"uris":["http://zotero.org/users/7499912/items/MLRAZMKZ"],"uri":["http://zotero.org/users/7499912/items/MLRAZMKZ"],"itemData":{"id":2089,"type":"article-journal","title":"FRAGSTATS v4: Spatial Pattern Analysis Program for Categorical and Continuous Maps. Computer software program produced by the authors at the University of Massachusetts, Amherst. Available online at http://www.umass.edu/landeco/research/fragstats/fragstats.html.","author":[{"family":"McGarigal","given":"K"},{"family":"Cushman","given":"SA"},{"family":"Ene","given":"E"}],"issued":{"date-parts":[["2012"]]}}}],"schema":"https://github.com/citation-style-language/schema/raw/master/csl-citation.json"} </w:instrText>
      </w:r>
      <w:r w:rsidR="0036241A" w:rsidRPr="00C711E8">
        <w:rPr>
          <w:lang w:val="en-US"/>
        </w:rPr>
        <w:fldChar w:fldCharType="separate"/>
      </w:r>
      <w:r w:rsidR="0036241A" w:rsidRPr="00C711E8">
        <w:rPr>
          <w:rFonts w:ascii="Calibri" w:hAnsi="Calibri" w:cs="Calibri"/>
          <w:lang w:val="en-US"/>
        </w:rPr>
        <w:t>(</w:t>
      </w:r>
      <w:proofErr w:type="spellStart"/>
      <w:r w:rsidR="0036241A" w:rsidRPr="00C711E8">
        <w:rPr>
          <w:rFonts w:ascii="Calibri" w:hAnsi="Calibri" w:cs="Calibri"/>
          <w:lang w:val="en-US"/>
        </w:rPr>
        <w:t>McGarigal</w:t>
      </w:r>
      <w:proofErr w:type="spellEnd"/>
      <w:r w:rsidR="0036241A" w:rsidRPr="00C711E8">
        <w:rPr>
          <w:rFonts w:ascii="Calibri" w:hAnsi="Calibri" w:cs="Calibri"/>
          <w:lang w:val="en-US"/>
        </w:rPr>
        <w:t xml:space="preserve"> et al., 2012)</w:t>
      </w:r>
      <w:r w:rsidR="0036241A" w:rsidRPr="00C711E8">
        <w:rPr>
          <w:lang w:val="en-US"/>
        </w:rPr>
        <w:fldChar w:fldCharType="end"/>
      </w:r>
      <w:r w:rsidR="009E2136" w:rsidRPr="00C711E8">
        <w:rPr>
          <w:lang w:val="en-US"/>
        </w:rPr>
        <w:t xml:space="preserve"> </w:t>
      </w:r>
      <w:r w:rsidR="00A61D23" w:rsidRPr="00C711E8">
        <w:rPr>
          <w:lang w:val="en-US"/>
        </w:rPr>
        <w:t>via a raster</w:t>
      </w:r>
      <w:r w:rsidRPr="00C711E8">
        <w:rPr>
          <w:lang w:val="en-US"/>
        </w:rPr>
        <w:t xml:space="preserve"> landscape file </w:t>
      </w:r>
      <w:r w:rsidR="00A61D23" w:rsidRPr="00C711E8">
        <w:rPr>
          <w:lang w:val="en-US"/>
        </w:rPr>
        <w:t xml:space="preserve">holding the </w:t>
      </w:r>
      <w:r w:rsidRPr="00C711E8">
        <w:rPr>
          <w:lang w:val="en-US"/>
        </w:rPr>
        <w:t xml:space="preserve">information on the land use class of each raster cell. </w:t>
      </w:r>
      <w:proofErr w:type="spellStart"/>
      <w:r w:rsidRPr="00C711E8">
        <w:rPr>
          <w:lang w:val="en-US"/>
        </w:rPr>
        <w:t>FragStats</w:t>
      </w:r>
      <w:proofErr w:type="spellEnd"/>
      <w:r w:rsidRPr="00C711E8">
        <w:rPr>
          <w:lang w:val="en-US"/>
        </w:rPr>
        <w:t xml:space="preserve"> creates a </w:t>
      </w:r>
      <w:proofErr w:type="spellStart"/>
      <w:r w:rsidRPr="00C711E8">
        <w:rPr>
          <w:lang w:val="en-US"/>
        </w:rPr>
        <w:t>patch_ID</w:t>
      </w:r>
      <w:proofErr w:type="spellEnd"/>
      <w:r w:rsidRPr="00C711E8">
        <w:rPr>
          <w:lang w:val="en-US"/>
        </w:rPr>
        <w:t xml:space="preserve"> file, </w:t>
      </w:r>
      <w:r w:rsidR="009E2136" w:rsidRPr="00C711E8">
        <w:rPr>
          <w:lang w:val="en-US"/>
        </w:rPr>
        <w:t>in which</w:t>
      </w:r>
      <w:r w:rsidRPr="00C711E8">
        <w:rPr>
          <w:lang w:val="en-US"/>
        </w:rPr>
        <w:t xml:space="preserve"> connected raster cells of the same land use classes are grouped to patches with a specific identifier</w:t>
      </w:r>
      <w:r w:rsidR="009E2136" w:rsidRPr="00C711E8">
        <w:rPr>
          <w:lang w:val="en-US"/>
        </w:rPr>
        <w:t xml:space="preserve"> and patch-scale parameters such as the patch area are </w:t>
      </w:r>
      <w:r w:rsidR="00C711E8" w:rsidRPr="00C711E8">
        <w:rPr>
          <w:lang w:val="en-US"/>
        </w:rPr>
        <w:t>analyzed</w:t>
      </w:r>
      <w:r w:rsidRPr="00C711E8">
        <w:rPr>
          <w:lang w:val="en-US"/>
        </w:rPr>
        <w:t xml:space="preserve">. The patch definitions are stored in a </w:t>
      </w:r>
      <w:r w:rsidR="009E2136" w:rsidRPr="00C711E8">
        <w:rPr>
          <w:lang w:val="en-US"/>
        </w:rPr>
        <w:t>.</w:t>
      </w:r>
      <w:r w:rsidRPr="00C711E8">
        <w:rPr>
          <w:lang w:val="en-US"/>
        </w:rPr>
        <w:t>txt file to be imported in the model.</w:t>
      </w:r>
    </w:p>
    <w:p w14:paraId="77DC59D1" w14:textId="621BD591" w:rsidR="009E2136" w:rsidRPr="00C711E8" w:rsidRDefault="0009324A" w:rsidP="009E2136">
      <w:pPr>
        <w:pStyle w:val="berschrift4"/>
        <w:rPr>
          <w:lang w:val="en-US"/>
        </w:rPr>
      </w:pPr>
      <w:r w:rsidRPr="00C711E8">
        <w:rPr>
          <w:lang w:val="en-US"/>
        </w:rPr>
        <w:t xml:space="preserve">Buffer </w:t>
      </w:r>
      <w:r w:rsidR="009E2136" w:rsidRPr="00C711E8">
        <w:rPr>
          <w:lang w:val="en-US"/>
        </w:rPr>
        <w:t>zone scenarios</w:t>
      </w:r>
    </w:p>
    <w:p w14:paraId="1E2BF2BB" w14:textId="2F6975D3" w:rsidR="009E2136" w:rsidRPr="00C711E8" w:rsidRDefault="009E2136" w:rsidP="009E2136">
      <w:pPr>
        <w:jc w:val="both"/>
        <w:rPr>
          <w:lang w:val="en-US"/>
        </w:rPr>
      </w:pPr>
      <w:r w:rsidRPr="00C711E8">
        <w:rPr>
          <w:lang w:val="en-US"/>
        </w:rPr>
        <w:t xml:space="preserve">After the patch definition file and the landscape file are read into the model, the potential transition zones of each arable patch are calculated. The code goes through each cell of an arable patch and marks it as a potential transition zone cell if one of the </w:t>
      </w:r>
      <w:r w:rsidR="00C711E8" w:rsidRPr="00C711E8">
        <w:rPr>
          <w:lang w:val="en-US"/>
        </w:rPr>
        <w:t>neighboring</w:t>
      </w:r>
      <w:r w:rsidRPr="00C711E8">
        <w:rPr>
          <w:lang w:val="en-US"/>
        </w:rPr>
        <w:t xml:space="preserve"> cells is a forest or grassland cell. The number of potential transition zone cells are </w:t>
      </w:r>
      <w:r w:rsidR="00B940A4" w:rsidRPr="00C711E8">
        <w:rPr>
          <w:lang w:val="en-US"/>
        </w:rPr>
        <w:t>summarized</w:t>
      </w:r>
      <w:r w:rsidRPr="00C711E8">
        <w:rPr>
          <w:lang w:val="en-US"/>
        </w:rPr>
        <w:t xml:space="preserve"> for each patch and the information is stored on cell-scale. Afterwards, the realized transition zone cells are defined: Depending on the determined size order parameter, the arable patches are ordered according to their patch size either descending or ascending. The model starts with the first arable patch (either the smallest or the largest one) and potential transition zone cells of this patch are randomly selected and all arable cells within the range of the determined transition zone width (</w:t>
      </w:r>
      <w:proofErr w:type="spellStart"/>
      <w:r w:rsidRPr="00C711E8">
        <w:rPr>
          <w:i/>
          <w:iCs/>
          <w:lang w:val="en-US"/>
        </w:rPr>
        <w:t>TZ_width</w:t>
      </w:r>
      <w:proofErr w:type="spellEnd"/>
      <w:r w:rsidRPr="00C711E8">
        <w:rPr>
          <w:lang w:val="en-US"/>
        </w:rPr>
        <w:t>) are marked as realized transition zone cells. As soon as all potential transition zone cells of the specific arable patch are selected, the next smaller/taller patch is selected. This procedure is repeated until the defined amount of realized transition zone cells is reached.</w:t>
      </w:r>
    </w:p>
    <w:p w14:paraId="6E6E865F" w14:textId="77777777" w:rsidR="007570AB" w:rsidRPr="00C711E8" w:rsidRDefault="007570AB" w:rsidP="007570AB">
      <w:pPr>
        <w:pStyle w:val="berschrift3"/>
        <w:rPr>
          <w:lang w:val="en-US"/>
        </w:rPr>
      </w:pPr>
      <w:r w:rsidRPr="00C711E8">
        <w:rPr>
          <w:lang w:val="en-US"/>
        </w:rPr>
        <w:t>Functional types</w:t>
      </w:r>
    </w:p>
    <w:p w14:paraId="2125EF83" w14:textId="332668EA" w:rsidR="007570AB" w:rsidRPr="00C711E8" w:rsidRDefault="007570AB" w:rsidP="007570AB">
      <w:pPr>
        <w:jc w:val="both"/>
        <w:rPr>
          <w:lang w:val="en-US"/>
        </w:rPr>
      </w:pPr>
      <w:r w:rsidRPr="00C711E8">
        <w:rPr>
          <w:lang w:val="en-US"/>
        </w:rPr>
        <w:t xml:space="preserve">To initialize the functional types in the landscape, the model needs 3 different input files: </w:t>
      </w:r>
      <w:r w:rsidR="009E2136" w:rsidRPr="00C711E8">
        <w:rPr>
          <w:lang w:val="en-US"/>
        </w:rPr>
        <w:t>a</w:t>
      </w:r>
      <w:r w:rsidRPr="00C711E8">
        <w:rPr>
          <w:lang w:val="en-US"/>
        </w:rPr>
        <w:t xml:space="preserve"> FT definition file, </w:t>
      </w:r>
      <w:r w:rsidR="009E2136" w:rsidRPr="00C711E8">
        <w:rPr>
          <w:lang w:val="en-US"/>
        </w:rPr>
        <w:t>a</w:t>
      </w:r>
      <w:r w:rsidRPr="00C711E8">
        <w:rPr>
          <w:lang w:val="en-US"/>
        </w:rPr>
        <w:t xml:space="preserve"> file containing the nest suitability of each land use class for each FT and </w:t>
      </w:r>
      <w:r w:rsidR="009E2136" w:rsidRPr="00C711E8">
        <w:rPr>
          <w:lang w:val="en-US"/>
        </w:rPr>
        <w:t>a</w:t>
      </w:r>
      <w:r w:rsidRPr="00C711E8">
        <w:rPr>
          <w:lang w:val="en-US"/>
        </w:rPr>
        <w:t xml:space="preserve"> file containing the resource availability in each land use class for each FT.</w:t>
      </w:r>
    </w:p>
    <w:p w14:paraId="476237F3" w14:textId="77777777" w:rsidR="007570AB" w:rsidRPr="00C711E8" w:rsidRDefault="007570AB" w:rsidP="007570AB">
      <w:pPr>
        <w:pStyle w:val="berschrift3"/>
        <w:rPr>
          <w:lang w:val="en-US"/>
        </w:rPr>
      </w:pPr>
      <w:r w:rsidRPr="00C711E8">
        <w:rPr>
          <w:lang w:val="en-US"/>
        </w:rPr>
        <w:t>Populations</w:t>
      </w:r>
    </w:p>
    <w:p w14:paraId="1E094A6F" w14:textId="3547D0EC" w:rsidR="007570AB" w:rsidRPr="00C711E8" w:rsidRDefault="007570AB" w:rsidP="007570AB">
      <w:pPr>
        <w:jc w:val="both"/>
        <w:rPr>
          <w:lang w:val="en-US"/>
        </w:rPr>
      </w:pPr>
      <w:r w:rsidRPr="00C711E8">
        <w:rPr>
          <w:lang w:val="en-US"/>
        </w:rPr>
        <w:t xml:space="preserve">After the model has the information of all FTs to be initialized in the landscape, 1000 populations </w:t>
      </w:r>
      <w:r w:rsidR="00E179F1" w:rsidRPr="00C711E8">
        <w:rPr>
          <w:lang w:val="en-US"/>
        </w:rPr>
        <w:t xml:space="preserve">with population sizes of randomly 1-100 individuals </w:t>
      </w:r>
      <w:r w:rsidRPr="00C711E8">
        <w:rPr>
          <w:lang w:val="en-US"/>
        </w:rPr>
        <w:t>are initiali</w:t>
      </w:r>
      <w:r w:rsidR="009E2136" w:rsidRPr="00C711E8">
        <w:rPr>
          <w:lang w:val="en-US"/>
        </w:rPr>
        <w:t>zed</w:t>
      </w:r>
      <w:r w:rsidR="00E179F1" w:rsidRPr="00C711E8">
        <w:rPr>
          <w:lang w:val="en-US"/>
        </w:rPr>
        <w:t xml:space="preserve"> randomly in the landscape</w:t>
      </w:r>
      <w:r w:rsidR="009E2136" w:rsidRPr="00C711E8">
        <w:rPr>
          <w:lang w:val="en-US"/>
        </w:rPr>
        <w:t xml:space="preserve"> for each FT</w:t>
      </w:r>
      <w:r w:rsidRPr="00C711E8">
        <w:rPr>
          <w:lang w:val="en-US"/>
        </w:rPr>
        <w:t>. Afterwards the cell specific (land use class specific) parameters, are defined: the transition zone effects for nest suitability and resource availability, the nest capacity including the transition zone effect (</w:t>
      </w:r>
      <w:r w:rsidR="006F6156" w:rsidRPr="00C711E8">
        <w:rPr>
          <w:lang w:val="en-US"/>
        </w:rPr>
        <w:t xml:space="preserve">based on data for </w:t>
      </w:r>
      <w:proofErr w:type="spellStart"/>
      <w:r w:rsidR="006F6156" w:rsidRPr="00C711E8">
        <w:rPr>
          <w:i/>
          <w:iCs/>
          <w:lang w:val="en-US"/>
        </w:rPr>
        <w:t>Halictus</w:t>
      </w:r>
      <w:proofErr w:type="spellEnd"/>
      <w:r w:rsidR="006F6156" w:rsidRPr="00C711E8">
        <w:rPr>
          <w:i/>
          <w:iCs/>
          <w:lang w:val="en-US"/>
        </w:rPr>
        <w:t xml:space="preserve"> </w:t>
      </w:r>
      <w:proofErr w:type="spellStart"/>
      <w:r w:rsidR="006F6156" w:rsidRPr="00C711E8">
        <w:rPr>
          <w:i/>
          <w:iCs/>
          <w:lang w:val="en-US"/>
        </w:rPr>
        <w:t>rubicundus</w:t>
      </w:r>
      <w:proofErr w:type="spellEnd"/>
      <w:r w:rsidR="0036241A" w:rsidRPr="00C711E8">
        <w:rPr>
          <w:i/>
          <w:iCs/>
          <w:lang w:val="en-US"/>
        </w:rPr>
        <w:t xml:space="preserve"> </w:t>
      </w:r>
      <w:r w:rsidR="00720447" w:rsidRPr="00C711E8">
        <w:rPr>
          <w:i/>
          <w:iCs/>
          <w:lang w:val="en-US"/>
        </w:rPr>
        <w:fldChar w:fldCharType="begin"/>
      </w:r>
      <w:r w:rsidR="00720447" w:rsidRPr="00C711E8">
        <w:rPr>
          <w:i/>
          <w:iCs/>
          <w:lang w:val="en-US"/>
        </w:rPr>
        <w:instrText xml:space="preserve"> ADDIN ZOTERO_ITEM CSL_CITATION {"citationID":"5CNdBYam","properties":{"formattedCitation":"(Potts and Willmer, 1997)","plainCitation":"(Potts and Willmer, 1997)","noteIndex":0},"citationItems":[{"id":1967,"uris":["http://zotero.org/users/7499912/items/7RPHLNLG"],"uri":["http://zotero.org/users/7499912/items/7RPHLNLG"],"itemData":{"id":1967,"type":"article-journal","abstract":"1. The nest-site selection behaviour of the bee Halictus rubicundus (Christ) was examined both within and across sites in the U.K. Females utilized a range of edaphic and microclimatic conditions when choosing a site to excavate a nest. Factors with broad tolerances included slope and hardness; those with much narrower limits included aspect, soil humidity and soil particle composition. 2. There was a preference for softer soils that were easier to dig within a site with a low overall density, but in much denser aggregations problems of maintaining the structural integrity of a nest led to the utilization of harder soils. 3. The thermal advantages of having a warm nest meant that the most suitable areas were those with a southern aspect and a slope that maximized the absorption of solar radiation. 4. Limited areas of substrate with the most desirable characteristics resulted in gregarious nesting ('limited substrate hypothesis'). 5. Natal nest-site fidelity complemented the 'limited substrate' hypothesis in producing an aggregation of nests.","container-title":"Ecological Entomology","DOI":"10.1046/j.1365-2311.1997.00071.x","ISSN":"03076946","issue":"3","note":"tex.ids= pottsAbioticBioticFactors1997, pottsAbioticBioticFactors1997b, pottsAbioticBioticFactors1997c\npublisher: Blackwell Publishing Ltd","page":"319-328","title":"Abiotic and biotic factors influencing nest-site selection by Halictus rubicundus, a ground-nesting halictine bee","volume":"22","author":[{"family":"Potts","given":"Simon G."},{"family":"Willmer","given":"Pat"}],"issued":{"date-parts":[["1997"]]}}}],"schema":"https://github.com/citation-style-language/schema/raw/master/csl-citation.json"} </w:instrText>
      </w:r>
      <w:r w:rsidR="00720447" w:rsidRPr="00C711E8">
        <w:rPr>
          <w:i/>
          <w:iCs/>
          <w:lang w:val="en-US"/>
        </w:rPr>
        <w:fldChar w:fldCharType="separate"/>
      </w:r>
      <w:r w:rsidR="00720447" w:rsidRPr="00C711E8">
        <w:rPr>
          <w:rFonts w:ascii="Calibri" w:hAnsi="Calibri" w:cs="Calibri"/>
          <w:lang w:val="en-US"/>
        </w:rPr>
        <w:t>(Potts and Willmer, 1997)</w:t>
      </w:r>
      <w:r w:rsidR="00720447" w:rsidRPr="00C711E8">
        <w:rPr>
          <w:i/>
          <w:iCs/>
          <w:lang w:val="en-US"/>
        </w:rPr>
        <w:fldChar w:fldCharType="end"/>
      </w:r>
      <w:r w:rsidR="00720447" w:rsidRPr="00C711E8">
        <w:rPr>
          <w:lang w:val="en-US"/>
        </w:rPr>
        <w:t>)</w:t>
      </w:r>
      <w:r w:rsidRPr="00C711E8">
        <w:rPr>
          <w:lang w:val="en-US"/>
        </w:rPr>
        <w:t>, and the maximal nest capacity within the dispersal range.</w:t>
      </w:r>
    </w:p>
    <w:p w14:paraId="6579400A" w14:textId="77777777" w:rsidR="007570AB" w:rsidRPr="00C711E8" w:rsidRDefault="007570AB" w:rsidP="007570AB">
      <w:pPr>
        <w:pStyle w:val="berschrift2"/>
        <w:rPr>
          <w:lang w:val="en-US"/>
        </w:rPr>
      </w:pPr>
      <w:r w:rsidRPr="00C711E8">
        <w:rPr>
          <w:lang w:val="en-US"/>
        </w:rPr>
        <w:t>Input data</w:t>
      </w:r>
    </w:p>
    <w:p w14:paraId="779AB6EA" w14:textId="77777777" w:rsidR="007570AB" w:rsidRPr="00C711E8" w:rsidRDefault="007570AB" w:rsidP="007570AB">
      <w:pPr>
        <w:jc w:val="both"/>
        <w:rPr>
          <w:lang w:val="en-US"/>
        </w:rPr>
      </w:pPr>
      <w:r w:rsidRPr="00C711E8">
        <w:rPr>
          <w:lang w:val="en-US"/>
        </w:rPr>
        <w:t>The input files are the simulation file, the landscape patch ID file, the patch definition file, the FT definition file and the nest suitability and resource availability files.</w:t>
      </w:r>
    </w:p>
    <w:p w14:paraId="056835CF" w14:textId="77777777" w:rsidR="007570AB" w:rsidRPr="00C711E8" w:rsidRDefault="007570AB" w:rsidP="007570AB">
      <w:pPr>
        <w:pStyle w:val="berschrift2"/>
        <w:rPr>
          <w:lang w:val="en-US"/>
        </w:rPr>
      </w:pPr>
      <w:proofErr w:type="spellStart"/>
      <w:r w:rsidRPr="00C711E8">
        <w:rPr>
          <w:lang w:val="en-US"/>
        </w:rPr>
        <w:t>Submodels</w:t>
      </w:r>
      <w:proofErr w:type="spellEnd"/>
    </w:p>
    <w:p w14:paraId="09E4F0FD" w14:textId="77777777" w:rsidR="007570AB" w:rsidRPr="00C711E8" w:rsidRDefault="007570AB" w:rsidP="007570AB">
      <w:pPr>
        <w:pStyle w:val="berschrift3"/>
        <w:rPr>
          <w:lang w:val="en-US"/>
        </w:rPr>
      </w:pPr>
      <w:r w:rsidRPr="00C711E8">
        <w:rPr>
          <w:lang w:val="en-US"/>
        </w:rPr>
        <w:t>Weather</w:t>
      </w:r>
    </w:p>
    <w:p w14:paraId="2EFDC286" w14:textId="46E85C87" w:rsidR="007570AB" w:rsidRPr="00C711E8" w:rsidRDefault="007570AB" w:rsidP="007570AB">
      <w:pPr>
        <w:jc w:val="both"/>
        <w:rPr>
          <w:lang w:val="en-US"/>
        </w:rPr>
      </w:pPr>
      <w:r w:rsidRPr="00C711E8">
        <w:rPr>
          <w:lang w:val="en-US"/>
        </w:rPr>
        <w:t xml:space="preserve">The weather is updated at the beginning of each year. It is simulated as stochastic impact on the population growth function. The weather variable </w:t>
      </w:r>
      <w:r w:rsidRPr="00C711E8">
        <w:rPr>
          <w:i/>
          <w:iCs/>
          <w:lang w:val="en-US"/>
        </w:rPr>
        <w:t>eps</w:t>
      </w:r>
      <w:r w:rsidRPr="00C711E8">
        <w:rPr>
          <w:lang w:val="en-US"/>
        </w:rPr>
        <w:t xml:space="preserve"> </w:t>
      </w:r>
      <w:proofErr w:type="gramStart"/>
      <w:r w:rsidRPr="00C711E8">
        <w:rPr>
          <w:lang w:val="en-US"/>
        </w:rPr>
        <w:t>is</w:t>
      </w:r>
      <w:proofErr w:type="gramEnd"/>
      <w:r w:rsidRPr="00C711E8">
        <w:rPr>
          <w:lang w:val="en-US"/>
        </w:rPr>
        <w:t xml:space="preserve"> </w:t>
      </w:r>
      <w:r w:rsidR="00466226" w:rsidRPr="00C711E8">
        <w:rPr>
          <w:lang w:val="en-US"/>
        </w:rPr>
        <w:t xml:space="preserve">based on a </w:t>
      </w:r>
      <w:r w:rsidRPr="00C711E8">
        <w:rPr>
          <w:lang w:val="en-US"/>
        </w:rPr>
        <w:t>normal</w:t>
      </w:r>
      <w:r w:rsidR="00466226" w:rsidRPr="00C711E8">
        <w:rPr>
          <w:lang w:val="en-US"/>
        </w:rPr>
        <w:t xml:space="preserve"> distribution </w:t>
      </w:r>
      <w:r w:rsidRPr="00C711E8">
        <w:rPr>
          <w:lang w:val="en-US"/>
        </w:rPr>
        <w:t>with a mean of 0 and a standard deviation of 0.15. The impact on the growth function is 1+</w:t>
      </w:r>
      <w:r w:rsidRPr="00C711E8">
        <w:rPr>
          <w:i/>
          <w:iCs/>
          <w:lang w:val="en-US"/>
        </w:rPr>
        <w:t>eps</w:t>
      </w:r>
      <w:r w:rsidRPr="00C711E8">
        <w:rPr>
          <w:lang w:val="en-US"/>
        </w:rPr>
        <w:t>.</w:t>
      </w:r>
    </w:p>
    <w:p w14:paraId="581C5363" w14:textId="77777777" w:rsidR="007570AB" w:rsidRPr="00C711E8" w:rsidRDefault="007570AB" w:rsidP="007570AB">
      <w:pPr>
        <w:pStyle w:val="berschrift3"/>
        <w:rPr>
          <w:lang w:val="en-US"/>
        </w:rPr>
      </w:pPr>
      <w:r w:rsidRPr="00C711E8">
        <w:rPr>
          <w:lang w:val="en-US"/>
        </w:rPr>
        <w:t>Foraging range</w:t>
      </w:r>
    </w:p>
    <w:p w14:paraId="51B7EC75" w14:textId="3DDD14E0" w:rsidR="007570AB" w:rsidRPr="00C711E8" w:rsidRDefault="007570AB" w:rsidP="00E179F1">
      <w:pPr>
        <w:jc w:val="both"/>
        <w:rPr>
          <w:lang w:val="en-US"/>
        </w:rPr>
      </w:pPr>
      <w:r w:rsidRPr="00C711E8">
        <w:rPr>
          <w:lang w:val="en-US"/>
        </w:rPr>
        <w:t xml:space="preserve">Each year, the foraging range of each population is </w:t>
      </w:r>
      <w:r w:rsidR="00E3775C" w:rsidRPr="00C711E8">
        <w:rPr>
          <w:lang w:val="en-US"/>
        </w:rPr>
        <w:t>calculated</w:t>
      </w:r>
      <w:r w:rsidR="00466226" w:rsidRPr="00C711E8">
        <w:rPr>
          <w:lang w:val="en-US"/>
        </w:rPr>
        <w:t>,</w:t>
      </w:r>
      <w:r w:rsidR="00E3775C" w:rsidRPr="00C711E8">
        <w:rPr>
          <w:lang w:val="en-US"/>
        </w:rPr>
        <w:t xml:space="preserve"> and individuals of the same FT are summarized if their foraging ranges overlap. </w:t>
      </w:r>
      <w:r w:rsidR="0037686C" w:rsidRPr="00C711E8">
        <w:rPr>
          <w:lang w:val="en-US"/>
        </w:rPr>
        <w:t>Afterwards,</w:t>
      </w:r>
      <w:r w:rsidR="00E179F1" w:rsidRPr="00C711E8">
        <w:rPr>
          <w:lang w:val="en-US"/>
        </w:rPr>
        <w:t xml:space="preserve"> each cell holds the information about the </w:t>
      </w:r>
      <w:r w:rsidR="00E179F1" w:rsidRPr="00C711E8">
        <w:rPr>
          <w:lang w:val="en-US"/>
        </w:rPr>
        <w:lastRenderedPageBreak/>
        <w:t xml:space="preserve">functional types foraging </w:t>
      </w:r>
      <w:r w:rsidR="00E3775C" w:rsidRPr="00C711E8">
        <w:rPr>
          <w:lang w:val="en-US"/>
        </w:rPr>
        <w:t xml:space="preserve">within the </w:t>
      </w:r>
      <w:r w:rsidR="00E179F1" w:rsidRPr="00C711E8">
        <w:rPr>
          <w:lang w:val="en-US"/>
        </w:rPr>
        <w:t>cell and the number of individuals of the specific FT</w:t>
      </w:r>
      <w:r w:rsidR="00E3775C" w:rsidRPr="00C711E8">
        <w:rPr>
          <w:lang w:val="en-US"/>
        </w:rPr>
        <w:t xml:space="preserve"> (i.e.</w:t>
      </w:r>
      <w:r w:rsidR="00557ABE" w:rsidRPr="00C711E8">
        <w:rPr>
          <w:lang w:val="en-US"/>
        </w:rPr>
        <w:t>,</w:t>
      </w:r>
      <w:r w:rsidR="00E3775C" w:rsidRPr="00C711E8">
        <w:rPr>
          <w:lang w:val="en-US"/>
        </w:rPr>
        <w:t xml:space="preserve"> individu</w:t>
      </w:r>
      <w:r w:rsidR="00E179F1" w:rsidRPr="00C711E8">
        <w:rPr>
          <w:lang w:val="en-US"/>
        </w:rPr>
        <w:t xml:space="preserve">als of the same FT are </w:t>
      </w:r>
      <w:r w:rsidR="00E3775C" w:rsidRPr="00C711E8">
        <w:rPr>
          <w:lang w:val="en-US"/>
        </w:rPr>
        <w:t>summarized</w:t>
      </w:r>
      <w:r w:rsidR="00E179F1" w:rsidRPr="00C711E8">
        <w:rPr>
          <w:lang w:val="en-US"/>
        </w:rPr>
        <w:t xml:space="preserve"> even if their nesting sites differ). </w:t>
      </w:r>
    </w:p>
    <w:p w14:paraId="17F72923" w14:textId="7F09DF6C" w:rsidR="007570AB" w:rsidRPr="00C711E8" w:rsidRDefault="007570AB" w:rsidP="007570AB">
      <w:pPr>
        <w:pStyle w:val="berschrift3"/>
        <w:rPr>
          <w:lang w:val="en-US"/>
        </w:rPr>
      </w:pPr>
      <w:r w:rsidRPr="00C711E8">
        <w:rPr>
          <w:lang w:val="en-US"/>
        </w:rPr>
        <w:t>Growth</w:t>
      </w:r>
    </w:p>
    <w:p w14:paraId="38CD2C71" w14:textId="66AC043D" w:rsidR="00886D89" w:rsidRPr="00C711E8" w:rsidRDefault="00886D89" w:rsidP="00886D89">
      <w:pPr>
        <w:jc w:val="both"/>
        <w:rPr>
          <w:lang w:val="en-US"/>
        </w:rPr>
      </w:pPr>
      <w:r w:rsidRPr="00C711E8">
        <w:rPr>
          <w:lang w:val="en-US"/>
        </w:rPr>
        <w:t xml:space="preserve">For each cell and each FT population nesting in the cell, the growth is calculated. The resulting new population size is stored in the variable </w:t>
      </w:r>
      <w:proofErr w:type="gramStart"/>
      <w:r w:rsidRPr="00C711E8">
        <w:rPr>
          <w:i/>
          <w:iCs/>
          <w:lang w:val="en-US"/>
        </w:rPr>
        <w:t>Pt1</w:t>
      </w:r>
      <w:proofErr w:type="gramEnd"/>
      <w:r w:rsidRPr="00C711E8">
        <w:rPr>
          <w:lang w:val="en-US"/>
        </w:rPr>
        <w:t xml:space="preserve"> and the population sizes are updated synchronously after the growth of each population in the landscape is finished. </w:t>
      </w:r>
    </w:p>
    <w:p w14:paraId="5EC5842B" w14:textId="69D1D686" w:rsidR="00886D89" w:rsidRPr="00C711E8" w:rsidRDefault="00886D89" w:rsidP="00886D89">
      <w:pPr>
        <w:jc w:val="both"/>
        <w:rPr>
          <w:lang w:val="en-US"/>
        </w:rPr>
      </w:pPr>
      <w:r w:rsidRPr="00C711E8">
        <w:rPr>
          <w:lang w:val="en-US"/>
        </w:rPr>
        <w:t xml:space="preserve">The </w:t>
      </w:r>
      <w:r w:rsidR="0037686C" w:rsidRPr="00C711E8">
        <w:rPr>
          <w:lang w:val="en-US"/>
        </w:rPr>
        <w:t xml:space="preserve">population growth </w:t>
      </w:r>
      <w:r w:rsidR="0037686C" w:rsidRPr="00C711E8">
        <w:rPr>
          <w:i/>
          <w:lang w:val="en-US"/>
        </w:rPr>
        <w:t>N</w:t>
      </w:r>
      <w:r w:rsidR="0037686C" w:rsidRPr="00C711E8">
        <w:rPr>
          <w:i/>
          <w:vertAlign w:val="subscript"/>
          <w:lang w:val="en-US"/>
        </w:rPr>
        <w:t>t+1</w:t>
      </w:r>
      <w:r w:rsidR="0037686C" w:rsidRPr="00C711E8">
        <w:rPr>
          <w:vertAlign w:val="subscript"/>
          <w:lang w:val="en-US"/>
        </w:rPr>
        <w:t xml:space="preserve"> </w:t>
      </w:r>
      <w:r w:rsidR="0037686C" w:rsidRPr="00C711E8">
        <w:rPr>
          <w:lang w:val="en-US"/>
        </w:rPr>
        <w:t xml:space="preserve">of species </w:t>
      </w:r>
      <w:r w:rsidR="0037686C" w:rsidRPr="00C711E8">
        <w:rPr>
          <w:i/>
          <w:lang w:val="en-US"/>
        </w:rPr>
        <w:t>j</w:t>
      </w:r>
      <w:r w:rsidR="0037686C" w:rsidRPr="00C711E8">
        <w:rPr>
          <w:lang w:val="en-US"/>
        </w:rPr>
        <w:t xml:space="preserve"> </w:t>
      </w:r>
      <w:r w:rsidRPr="00C711E8">
        <w:rPr>
          <w:lang w:val="en-US"/>
        </w:rPr>
        <w:t xml:space="preserve">is based on the density-dependent population dynamic of Maynard-Smith and </w:t>
      </w:r>
      <w:proofErr w:type="spellStart"/>
      <w:r w:rsidRPr="00C711E8">
        <w:rPr>
          <w:lang w:val="en-US"/>
        </w:rPr>
        <w:t>Slatkin</w:t>
      </w:r>
      <w:proofErr w:type="spellEnd"/>
      <w:r w:rsidR="00720447" w:rsidRPr="00C711E8">
        <w:rPr>
          <w:lang w:val="en-US"/>
        </w:rPr>
        <w:t xml:space="preserve"> </w:t>
      </w:r>
      <w:r w:rsidR="00720447" w:rsidRPr="00C711E8">
        <w:rPr>
          <w:lang w:val="en-US"/>
        </w:rPr>
        <w:fldChar w:fldCharType="begin"/>
      </w:r>
      <w:r w:rsidR="00720447" w:rsidRPr="00C711E8">
        <w:rPr>
          <w:lang w:val="en-US"/>
        </w:rPr>
        <w:instrText xml:space="preserve"> ADDIN ZOTERO_ITEM CSL_CITATION {"citationID":"3UgBOwD7","properties":{"formattedCitation":"(Maynard Smith and Slatkin, 1973)","plainCitation":"(Maynard Smith and Slatkin, 1973)","noteIndex":0},"citationItems":[{"id":1740,"uris":["http://zotero.org/users/7499912/items/F5DMHXPH"],"uri":["http://zotero.org/users/7499912/items/F5DMHXPH"],"itemData":{"id":1740,"type":"article-journal","container-title":"Ecological Society of America","issue":"2","note":"tex.ids= maynardsmithStabilityPredatorPreySystems1973, smithStabilityPredatorPreySystems1973","page":"384-391","title":"The Stability of Predator-Prey Systems","volume":"54","author":[{"family":"Maynard Smith","given":"J"},{"family":"Slatkin","given":"M"}],"issued":{"date-parts":[["1973"]]}}}],"schema":"https://github.com/citation-style-language/schema/raw/master/csl-citation.json"} </w:instrText>
      </w:r>
      <w:r w:rsidR="00720447" w:rsidRPr="00C711E8">
        <w:rPr>
          <w:lang w:val="en-US"/>
        </w:rPr>
        <w:fldChar w:fldCharType="separate"/>
      </w:r>
      <w:r w:rsidR="00720447" w:rsidRPr="00C711E8">
        <w:rPr>
          <w:rFonts w:ascii="Calibri" w:hAnsi="Calibri" w:cs="Calibri"/>
          <w:lang w:val="en-US"/>
        </w:rPr>
        <w:t>(Maynard Smith and Slatkin, 1973)</w:t>
      </w:r>
      <w:r w:rsidR="00720447" w:rsidRPr="00C711E8">
        <w:rPr>
          <w:lang w:val="en-US"/>
        </w:rPr>
        <w:fldChar w:fldCharType="end"/>
      </w:r>
      <w:r w:rsidRPr="00C711E8">
        <w:rPr>
          <w:lang w:val="en-US"/>
        </w:rPr>
        <w:t xml:space="preserve"> </w:t>
      </w:r>
      <w:r w:rsidR="0037686C" w:rsidRPr="00C711E8">
        <w:rPr>
          <w:lang w:val="en-US"/>
        </w:rPr>
        <w:t xml:space="preserve">considering the current population size </w:t>
      </w:r>
      <w:proofErr w:type="spellStart"/>
      <w:r w:rsidR="0037686C" w:rsidRPr="00C711E8">
        <w:rPr>
          <w:i/>
          <w:lang w:val="en-US"/>
        </w:rPr>
        <w:t>N</w:t>
      </w:r>
      <w:r w:rsidR="0037686C" w:rsidRPr="00C711E8">
        <w:rPr>
          <w:i/>
          <w:vertAlign w:val="subscript"/>
          <w:lang w:val="en-US"/>
        </w:rPr>
        <w:t>tj</w:t>
      </w:r>
      <w:proofErr w:type="spellEnd"/>
      <w:r w:rsidR="0037686C" w:rsidRPr="00C711E8">
        <w:rPr>
          <w:lang w:val="en-US"/>
        </w:rPr>
        <w:t xml:space="preserve">, the growth rate </w:t>
      </w:r>
      <w:proofErr w:type="spellStart"/>
      <w:r w:rsidR="0037686C" w:rsidRPr="00C711E8">
        <w:rPr>
          <w:i/>
          <w:lang w:val="en-US"/>
        </w:rPr>
        <w:t>R</w:t>
      </w:r>
      <w:r w:rsidR="0037686C" w:rsidRPr="00C711E8">
        <w:rPr>
          <w:i/>
          <w:vertAlign w:val="subscript"/>
          <w:lang w:val="en-US"/>
        </w:rPr>
        <w:t>j</w:t>
      </w:r>
      <w:proofErr w:type="spellEnd"/>
      <w:r w:rsidR="0037686C" w:rsidRPr="00C711E8">
        <w:rPr>
          <w:lang w:val="en-US"/>
        </w:rPr>
        <w:t xml:space="preserve">, the carrying capacity </w:t>
      </w:r>
      <w:proofErr w:type="spellStart"/>
      <w:r w:rsidR="0037686C" w:rsidRPr="00C711E8">
        <w:rPr>
          <w:i/>
          <w:lang w:val="en-US"/>
        </w:rPr>
        <w:t>K</w:t>
      </w:r>
      <w:r w:rsidR="0037686C" w:rsidRPr="00C711E8">
        <w:rPr>
          <w:i/>
          <w:vertAlign w:val="subscript"/>
          <w:lang w:val="en-US"/>
        </w:rPr>
        <w:t>j</w:t>
      </w:r>
      <w:proofErr w:type="spellEnd"/>
      <w:r w:rsidR="0037686C" w:rsidRPr="00C711E8">
        <w:rPr>
          <w:lang w:val="en-US"/>
        </w:rPr>
        <w:t xml:space="preserve"> and the compensation factor </w:t>
      </w:r>
      <w:proofErr w:type="spellStart"/>
      <w:r w:rsidR="0037686C" w:rsidRPr="00C711E8">
        <w:rPr>
          <w:i/>
          <w:lang w:val="en-US"/>
        </w:rPr>
        <w:t>b</w:t>
      </w:r>
      <w:r w:rsidR="0037686C" w:rsidRPr="00C711E8">
        <w:rPr>
          <w:i/>
          <w:vertAlign w:val="subscript"/>
          <w:lang w:val="en-US"/>
        </w:rPr>
        <w:t>j</w:t>
      </w:r>
      <w:proofErr w:type="spellEnd"/>
      <w:r w:rsidRPr="00C711E8">
        <w:rPr>
          <w:lang w:val="en-US"/>
        </w:rPr>
        <w:t xml:space="preserve">. </w:t>
      </w:r>
      <w:r w:rsidR="00DA71DB" w:rsidRPr="00C711E8">
        <w:rPr>
          <w:lang w:val="en-US"/>
        </w:rPr>
        <w:t>We</w:t>
      </w:r>
      <w:r w:rsidRPr="00C711E8">
        <w:rPr>
          <w:lang w:val="en-US"/>
        </w:rPr>
        <w:t xml:space="preserve"> extended the function by integrating </w:t>
      </w:r>
      <w:r w:rsidR="00DA71DB" w:rsidRPr="00C711E8">
        <w:rPr>
          <w:lang w:val="en-US"/>
        </w:rPr>
        <w:t xml:space="preserve">on the one hand a stochastic weather factor and an </w:t>
      </w:r>
      <w:r w:rsidRPr="00C711E8">
        <w:rPr>
          <w:lang w:val="en-US"/>
        </w:rPr>
        <w:t>interspecific competition</w:t>
      </w:r>
      <w:r w:rsidR="00DA71DB" w:rsidRPr="00C711E8">
        <w:rPr>
          <w:lang w:val="en-US"/>
        </w:rPr>
        <w:t xml:space="preserve"> factor</w:t>
      </w:r>
      <w:r w:rsidRPr="00C711E8">
        <w:rPr>
          <w:lang w:val="en-US"/>
        </w:rPr>
        <w:t xml:space="preserve"> for resource uptake</w:t>
      </w:r>
      <w:r w:rsidR="00E3775C" w:rsidRPr="00C711E8">
        <w:rPr>
          <w:lang w:val="en-US"/>
        </w:rPr>
        <w:t xml:space="preserve"> in the foraging cells</w:t>
      </w:r>
      <w:r w:rsidRPr="00C711E8">
        <w:rPr>
          <w:lang w:val="en-US"/>
        </w:rPr>
        <w:t xml:space="preserve"> (resource capacity </w:t>
      </w:r>
      <w:proofErr w:type="spellStart"/>
      <w:r w:rsidRPr="00C711E8">
        <w:rPr>
          <w:i/>
          <w:lang w:val="en-US"/>
        </w:rPr>
        <w:t>res</w:t>
      </w:r>
      <w:r w:rsidRPr="00C711E8">
        <w:rPr>
          <w:i/>
          <w:vertAlign w:val="subscript"/>
          <w:lang w:val="en-US"/>
        </w:rPr>
        <w:t>cap</w:t>
      </w:r>
      <w:r w:rsidR="00E3775C" w:rsidRPr="00C711E8">
        <w:rPr>
          <w:i/>
          <w:vertAlign w:val="subscript"/>
          <w:lang w:val="en-US"/>
        </w:rPr>
        <w:t>acity</w:t>
      </w:r>
      <w:proofErr w:type="spellEnd"/>
      <w:r w:rsidRPr="00C711E8">
        <w:rPr>
          <w:lang w:val="en-US"/>
        </w:rPr>
        <w:t>)</w:t>
      </w:r>
      <w:r w:rsidR="00DA71DB" w:rsidRPr="00C711E8">
        <w:rPr>
          <w:lang w:val="en-US"/>
        </w:rPr>
        <w:t xml:space="preserve"> – both impacting the growth rate </w:t>
      </w:r>
      <w:proofErr w:type="spellStart"/>
      <w:r w:rsidR="00DA71DB" w:rsidRPr="00C711E8">
        <w:rPr>
          <w:i/>
          <w:lang w:val="en-US"/>
        </w:rPr>
        <w:t>R</w:t>
      </w:r>
      <w:r w:rsidR="00DA71DB" w:rsidRPr="00C711E8">
        <w:rPr>
          <w:i/>
          <w:vertAlign w:val="subscript"/>
          <w:lang w:val="en-US"/>
        </w:rPr>
        <w:t>j</w:t>
      </w:r>
      <w:proofErr w:type="spellEnd"/>
      <w:r w:rsidR="00DA71DB" w:rsidRPr="00C711E8">
        <w:rPr>
          <w:lang w:val="en-US"/>
        </w:rPr>
        <w:t xml:space="preserve"> </w:t>
      </w:r>
      <w:r w:rsidR="00F55845" w:rsidRPr="00C711E8">
        <w:rPr>
          <w:lang w:val="en-US"/>
        </w:rPr>
        <w:t>– and</w:t>
      </w:r>
      <w:r w:rsidR="00DA71DB" w:rsidRPr="00C711E8">
        <w:rPr>
          <w:lang w:val="en-US"/>
        </w:rPr>
        <w:t xml:space="preserve"> on the other hand</w:t>
      </w:r>
      <w:r w:rsidRPr="00C711E8">
        <w:rPr>
          <w:lang w:val="en-US"/>
        </w:rPr>
        <w:t xml:space="preserve"> </w:t>
      </w:r>
      <w:r w:rsidR="00DA71DB" w:rsidRPr="00C711E8">
        <w:rPr>
          <w:lang w:val="en-US"/>
        </w:rPr>
        <w:t xml:space="preserve">an </w:t>
      </w:r>
      <w:r w:rsidRPr="00C711E8">
        <w:rPr>
          <w:lang w:val="en-US"/>
        </w:rPr>
        <w:t>interspecif</w:t>
      </w:r>
      <w:r w:rsidR="00E3775C" w:rsidRPr="00C711E8">
        <w:rPr>
          <w:lang w:val="en-US"/>
        </w:rPr>
        <w:t xml:space="preserve">ic competition </w:t>
      </w:r>
      <w:r w:rsidR="00DA71DB" w:rsidRPr="00C711E8">
        <w:rPr>
          <w:lang w:val="en-US"/>
        </w:rPr>
        <w:t xml:space="preserve">factor </w:t>
      </w:r>
      <w:r w:rsidR="00E3775C" w:rsidRPr="00C711E8">
        <w:rPr>
          <w:lang w:val="en-US"/>
        </w:rPr>
        <w:t xml:space="preserve">for </w:t>
      </w:r>
      <w:r w:rsidR="00DA71DB" w:rsidRPr="00C711E8">
        <w:rPr>
          <w:lang w:val="en-US"/>
        </w:rPr>
        <w:t xml:space="preserve">the nesting site cell impacting the carrying capacity </w:t>
      </w:r>
      <w:proofErr w:type="spellStart"/>
      <w:r w:rsidR="00DA71DB" w:rsidRPr="00C711E8">
        <w:rPr>
          <w:i/>
          <w:lang w:val="en-US"/>
        </w:rPr>
        <w:t>K</w:t>
      </w:r>
      <w:r w:rsidR="00DA71DB" w:rsidRPr="00C711E8">
        <w:rPr>
          <w:i/>
          <w:vertAlign w:val="subscript"/>
          <w:lang w:val="en-US"/>
        </w:rPr>
        <w:t>j</w:t>
      </w:r>
      <w:proofErr w:type="spellEnd"/>
      <w:r w:rsidR="00F55845" w:rsidRPr="00C711E8">
        <w:rPr>
          <w:i/>
          <w:vertAlign w:val="subscript"/>
          <w:lang w:val="en-US"/>
        </w:rPr>
        <w:t xml:space="preserve"> </w:t>
      </w:r>
      <w:r w:rsidR="00F55845" w:rsidRPr="00C711E8">
        <w:rPr>
          <w:iCs/>
          <w:lang w:val="en-US"/>
        </w:rPr>
        <w:t xml:space="preserve"> (compare</w:t>
      </w:r>
      <w:r w:rsidR="00A61AAA" w:rsidRPr="00C711E8">
        <w:rPr>
          <w:iCs/>
          <w:lang w:val="en-US"/>
        </w:rPr>
        <w:t xml:space="preserve"> </w:t>
      </w:r>
      <w:r w:rsidR="00DB31B7" w:rsidRPr="00C711E8">
        <w:rPr>
          <w:iCs/>
          <w:lang w:val="en-US"/>
        </w:rPr>
        <w:fldChar w:fldCharType="begin"/>
      </w:r>
      <w:r w:rsidR="00575A0B" w:rsidRPr="00C711E8">
        <w:rPr>
          <w:iCs/>
          <w:lang w:val="en-US"/>
        </w:rPr>
        <w:instrText xml:space="preserve"> ADDIN ZOTERO_ITEM CSL_CITATION {"citationID":"QSQijRUx","properties":{"formattedCitation":"(Begosh et al., 2020; Jeltsch et al., 2011)","plainCitation":"(Begosh et al., 2020; Jeltsch et al., 2011)","noteIndex":0},"citationItems":[{"id":2090,"uris":["http://zotero.org/users/7499912/items/VR7XAA6M"],"uri":["http://zotero.org/users/7499912/items/VR7XAA6M"],"itemData":{"id":2090,"type":"article-journal","abstract":"Pollination is an ecosystem service that is in jeopardy globally. Decreasing trends in wild pollinator populations are primarily attributed to habitat loss and degradation. These concerns are especially apparent in the Rainwater Basin of Nebraska, USA where more than 90% of the land has been cultivated and 90% of the wetlands have been lost. We compared hymenopteran and dipteran pollinator abundance, richness, and diversity in 28 wetlands and their adjacent uplands within 3 dominant land-condition types: cropped, restored, and reference state. We used vane traps to capture local pollinator insects and sweep nets to collect insect pollinators on flowers. Vane-trap captures revealed a greater abundance, richness, and diversity of hymenopteran pollinators in uplands as compared to wetlands over the entire growing season in all land-condition types. However, net collections showed that hymenopterans foraged more in wetlands than in uplands, especially in restored wetlands. The exception was September when hymenopterans were captured in uplands more than wetlands while feeding on late season forbs. Dipteran vane-trap and sweep-net captures primarily consisted of hoverflies (Syrphidae). Hoverflies were more abundant in wetlands than uplands. All pollinators used both wetlands and uplands for resources. Thus, insect-pollinator conservation can be enhanced by promoting native forb communities and pollinator habitat through wetland restoration and the planting of buffer strips.","container-title":"Wetlands","DOI":"10.1007/s13157-019-01244-w","ISSN":"1943-6246","issue":"5","journalAbbreviation":"Wetlands","language":"en","page":"1017-1031","source":"Springer Link","title":"Effects of Wetland Presence and Upland Land Use on Wild Hymenopteran and Dipteran Pollinators in the Rainwater Basin of Nebraska, USA","volume":"40","author":[{"family":"Begosh","given":"Angela"},{"family":"Smith","given":"Loren M."},{"family":"Park","given":"Cynthia N."},{"family":"Mcmurry","given":"Scott T."},{"family":"Lagrange","given":"Ted G."}],"issued":{"date-parts":[["2020",10,1]]}}},{"id":1743,"uris":["http://zotero.org/users/7499912/items/MJNKB7BJ"],"uri":["http://zotero.org/users/7499912/items/MJNKB7BJ"],"itemData":{"id":1743,"type":"article-journal","abstract":"While several empirical and theoretical studies have clearly shown the negative effects of climate or landscape changes on population and species survival only few of them addressed combined and correlated consequences of these key environmental drivers. This also includes positive landscape changes such as active habitat management and restoration to buffer the negative effects of deteriorating climatic conditions. In this study, we apply a conceptual spatial modelling approach based on functional types to explore the effects of both positive and negative correlations between changes in habitat and climate conditions on the survival of spatially structured populations. We test the effect of different climate and landscape change scenarios on four different functional types that represent a broad spectrum of species characterised by their landscape level carrying capacity, the local population turnover rates at the patch level (K-strategies vs. r-strategies) and dispersal characterstics. As expected, simulation results show that correlated landscape and climatic changes can accelerate (in case of habitat loss or degradation) or slow down (in case of habitat gain or improvement) regional species extinction. However, the strength of the combined changes depends on local turnover at the patch level, the overall landscape capacity of the species, and its specific dispersal characteristics. Under all scenarios of correlated changes in habitat and climate conditions we found the highest sensitivity for functional types representing species with a low landscape capacity but a high population growth rate and a strong density regulation causing a high turnover at the local patch level.The relative importance of habitat loss or habitat degradation, in combination with climate deterioration, differed among the functional types. However, an increase in regional capacity revealed a similar response pattern: For all types, habitat improvement led to higher survival times than habitat gain, i.e. the establishment of new habitat patches. This suggests that improving local habitat quality at a regional scale is a more promising conservation strategy under climate change than implementing new habitat patches. This conceptual modelling study provides a general framework to better understand and support the management of populations prone to complex environmental changes. © 2011 Elsevier B.V.","container-title":"Agriculture, Ecosystems and Environment","DOI":"10.1016/j.agee.2010.12.019","ISSN":"01678809","issue":"1","note":"tex.ids= jeltschConsequencesCorrelationsHabitat2011\npublisher: Elsevier B.V.","page":"49-58","title":"Consequences of correlations between habitat modifications and negative impact of climate change for regional species survival","volume":"145","author":[{"family":"Jeltsch","given":"Florian"},{"family":"Moloney","given":"Kirk A."},{"family":"Schwager","given":"Monika"},{"family":"Körner","given":"Katrin"},{"family":"Blaum","given":"Niels"}],"issued":{"date-parts":[["2011"]]}}}],"schema":"https://github.com/citation-style-language/schema/raw/master/csl-citation.json"} </w:instrText>
      </w:r>
      <w:r w:rsidR="00DB31B7" w:rsidRPr="00C711E8">
        <w:rPr>
          <w:iCs/>
          <w:lang w:val="en-US"/>
        </w:rPr>
        <w:fldChar w:fldCharType="separate"/>
      </w:r>
      <w:r w:rsidR="00575A0B" w:rsidRPr="00C711E8">
        <w:rPr>
          <w:rFonts w:ascii="Calibri" w:hAnsi="Calibri" w:cs="Calibri"/>
          <w:lang w:val="en-US"/>
        </w:rPr>
        <w:t>(</w:t>
      </w:r>
      <w:proofErr w:type="spellStart"/>
      <w:r w:rsidR="00575A0B" w:rsidRPr="00C711E8">
        <w:rPr>
          <w:rFonts w:ascii="Calibri" w:hAnsi="Calibri" w:cs="Calibri"/>
          <w:lang w:val="en-US"/>
        </w:rPr>
        <w:t>Begosh</w:t>
      </w:r>
      <w:proofErr w:type="spellEnd"/>
      <w:r w:rsidR="00575A0B" w:rsidRPr="00C711E8">
        <w:rPr>
          <w:rFonts w:ascii="Calibri" w:hAnsi="Calibri" w:cs="Calibri"/>
          <w:lang w:val="en-US"/>
        </w:rPr>
        <w:t xml:space="preserve"> et al., 2020; Jeltsch et al., 2011)</w:t>
      </w:r>
      <w:r w:rsidR="00DB31B7" w:rsidRPr="00C711E8">
        <w:rPr>
          <w:iCs/>
          <w:lang w:val="en-US"/>
        </w:rPr>
        <w:fldChar w:fldCharType="end"/>
      </w:r>
      <w:r w:rsidRPr="00C711E8">
        <w:rPr>
          <w:lang w:val="en-US"/>
        </w:rPr>
        <w:t xml:space="preserve">. </w:t>
      </w:r>
    </w:p>
    <w:p w14:paraId="5A4D2ADD" w14:textId="0F7A5F09" w:rsidR="006A4ED7" w:rsidRPr="00C711E8" w:rsidRDefault="00886D89" w:rsidP="00886D89">
      <w:pPr>
        <w:jc w:val="both"/>
        <w:rPr>
          <w:lang w:val="en-US"/>
        </w:rPr>
      </w:pPr>
      <w:r w:rsidRPr="00C711E8">
        <w:rPr>
          <w:lang w:val="en-US"/>
        </w:rPr>
        <w:t xml:space="preserve">For both cases </w:t>
      </w:r>
      <w:r w:rsidR="00DA71DB" w:rsidRPr="00C711E8">
        <w:rPr>
          <w:lang w:val="en-US"/>
        </w:rPr>
        <w:t>of interspecific competition</w:t>
      </w:r>
      <w:r w:rsidR="00EB0600" w:rsidRPr="00C711E8">
        <w:rPr>
          <w:lang w:val="en-US"/>
        </w:rPr>
        <w:t>,</w:t>
      </w:r>
      <w:r w:rsidR="00DA71DB" w:rsidRPr="00C711E8">
        <w:rPr>
          <w:lang w:val="en-US"/>
        </w:rPr>
        <w:t xml:space="preserve"> </w:t>
      </w:r>
      <w:r w:rsidRPr="00C711E8">
        <w:rPr>
          <w:lang w:val="en-US"/>
        </w:rPr>
        <w:t xml:space="preserve">we used </w:t>
      </w:r>
      <w:r w:rsidR="0087433F" w:rsidRPr="00C711E8">
        <w:rPr>
          <w:lang w:val="en-US"/>
        </w:rPr>
        <w:t xml:space="preserve">a competition factor </w:t>
      </w:r>
      <w:r w:rsidR="0087433F" w:rsidRPr="00C711E8">
        <w:rPr>
          <w:rFonts w:cstheme="minorHAnsi"/>
          <w:i/>
          <w:lang w:val="en-US"/>
        </w:rPr>
        <w:t>β</w:t>
      </w:r>
      <w:r w:rsidR="00607C03" w:rsidRPr="00C711E8">
        <w:rPr>
          <w:rFonts w:cstheme="minorHAnsi"/>
          <w:i/>
          <w:vertAlign w:val="subscript"/>
          <w:lang w:val="en-US"/>
        </w:rPr>
        <w:t>j</w:t>
      </w:r>
      <w:r w:rsidR="0087433F" w:rsidRPr="00C711E8">
        <w:rPr>
          <w:lang w:val="en-US"/>
        </w:rPr>
        <w:t>.</w:t>
      </w:r>
      <w:r w:rsidR="00607C03" w:rsidRPr="00C711E8">
        <w:rPr>
          <w:lang w:val="en-US"/>
        </w:rPr>
        <w:t xml:space="preserve"> The competition factor calculates the sum of number of individuals of each </w:t>
      </w:r>
      <w:r w:rsidR="006A4ED7" w:rsidRPr="00C711E8">
        <w:rPr>
          <w:lang w:val="en-US"/>
        </w:rPr>
        <w:t xml:space="preserve">non-conspecific </w:t>
      </w:r>
      <w:r w:rsidR="00607C03" w:rsidRPr="00C711E8">
        <w:rPr>
          <w:lang w:val="en-US"/>
        </w:rPr>
        <w:t xml:space="preserve">FT </w:t>
      </w:r>
      <w:proofErr w:type="spellStart"/>
      <w:r w:rsidR="00607C03" w:rsidRPr="00C711E8">
        <w:rPr>
          <w:i/>
          <w:lang w:val="en-US"/>
        </w:rPr>
        <w:t>i</w:t>
      </w:r>
      <w:proofErr w:type="spellEnd"/>
      <w:r w:rsidR="00607C03" w:rsidRPr="00C711E8">
        <w:rPr>
          <w:i/>
          <w:lang w:val="en-US"/>
        </w:rPr>
        <w:t xml:space="preserve"> </w:t>
      </w:r>
      <w:r w:rsidR="00607C03" w:rsidRPr="00C711E8">
        <w:rPr>
          <w:lang w:val="en-US"/>
        </w:rPr>
        <w:t>(</w:t>
      </w:r>
      <w:r w:rsidR="00607C03" w:rsidRPr="00C711E8">
        <w:rPr>
          <w:i/>
          <w:lang w:val="en-US"/>
        </w:rPr>
        <w:t>N</w:t>
      </w:r>
      <w:r w:rsidR="00607C03" w:rsidRPr="00C711E8">
        <w:rPr>
          <w:i/>
          <w:vertAlign w:val="subscript"/>
          <w:lang w:val="en-US"/>
        </w:rPr>
        <w:t>i</w:t>
      </w:r>
      <w:r w:rsidR="00607C03" w:rsidRPr="00C711E8">
        <w:rPr>
          <w:lang w:val="en-US"/>
        </w:rPr>
        <w:t>)</w:t>
      </w:r>
      <w:r w:rsidR="006A4ED7" w:rsidRPr="00C711E8">
        <w:rPr>
          <w:lang w:val="en-US"/>
        </w:rPr>
        <w:t xml:space="preserve"> (nesting or foraging individuals)</w:t>
      </w:r>
      <w:r w:rsidR="00607C03" w:rsidRPr="00C711E8">
        <w:rPr>
          <w:i/>
          <w:lang w:val="en-US"/>
        </w:rPr>
        <w:t xml:space="preserve"> </w:t>
      </w:r>
      <w:r w:rsidR="00607C03" w:rsidRPr="00C711E8">
        <w:rPr>
          <w:lang w:val="en-US"/>
        </w:rPr>
        <w:t xml:space="preserve">weighted by the ratio of the difference in competitive strength of FT </w:t>
      </w:r>
      <w:r w:rsidR="00607C03" w:rsidRPr="00C711E8">
        <w:rPr>
          <w:i/>
          <w:lang w:val="en-US"/>
        </w:rPr>
        <w:t>j</w:t>
      </w:r>
      <w:r w:rsidR="00607C03" w:rsidRPr="00C711E8">
        <w:rPr>
          <w:lang w:val="en-US"/>
        </w:rPr>
        <w:t xml:space="preserve"> (</w:t>
      </w:r>
      <w:proofErr w:type="spellStart"/>
      <w:r w:rsidR="00607C03" w:rsidRPr="00C711E8">
        <w:rPr>
          <w:i/>
          <w:lang w:val="en-US"/>
        </w:rPr>
        <w:t>c</w:t>
      </w:r>
      <w:r w:rsidR="00607C03" w:rsidRPr="00C711E8">
        <w:rPr>
          <w:i/>
          <w:vertAlign w:val="subscript"/>
          <w:lang w:val="en-US"/>
        </w:rPr>
        <w:t>j</w:t>
      </w:r>
      <w:proofErr w:type="spellEnd"/>
      <w:r w:rsidR="00607C03" w:rsidRPr="00C711E8">
        <w:rPr>
          <w:lang w:val="en-US"/>
        </w:rPr>
        <w:t xml:space="preserve">) and FT </w:t>
      </w:r>
      <w:proofErr w:type="spellStart"/>
      <w:r w:rsidR="00607C03" w:rsidRPr="00C711E8">
        <w:rPr>
          <w:i/>
          <w:lang w:val="en-US"/>
        </w:rPr>
        <w:t>i</w:t>
      </w:r>
      <w:proofErr w:type="spellEnd"/>
      <w:r w:rsidR="00607C03" w:rsidRPr="00C711E8">
        <w:rPr>
          <w:lang w:val="en-US"/>
        </w:rPr>
        <w:t xml:space="preserve"> (</w:t>
      </w:r>
      <w:r w:rsidR="00607C03" w:rsidRPr="00C711E8">
        <w:rPr>
          <w:i/>
          <w:lang w:val="en-US"/>
        </w:rPr>
        <w:t>c</w:t>
      </w:r>
      <w:r w:rsidR="00607C03" w:rsidRPr="00C711E8">
        <w:rPr>
          <w:i/>
          <w:vertAlign w:val="subscript"/>
          <w:lang w:val="en-US"/>
        </w:rPr>
        <w:t>i</w:t>
      </w:r>
      <w:r w:rsidR="00607C03" w:rsidRPr="00C711E8">
        <w:rPr>
          <w:lang w:val="en-US"/>
        </w:rPr>
        <w:t>) with the total competitive strength of all FTs within the specific cell (</w:t>
      </w:r>
      <w:proofErr w:type="spellStart"/>
      <w:r w:rsidR="00607C03" w:rsidRPr="00C711E8">
        <w:rPr>
          <w:i/>
          <w:lang w:val="en-US"/>
        </w:rPr>
        <w:t>C</w:t>
      </w:r>
      <w:r w:rsidR="00607C03" w:rsidRPr="00C711E8">
        <w:rPr>
          <w:i/>
          <w:vertAlign w:val="subscript"/>
          <w:lang w:val="en-US"/>
        </w:rPr>
        <w:t>total</w:t>
      </w:r>
      <w:proofErr w:type="spellEnd"/>
      <w:r w:rsidR="006A4ED7" w:rsidRPr="00C711E8">
        <w:rPr>
          <w:lang w:val="en-US"/>
        </w:rPr>
        <w:t>):</w:t>
      </w:r>
    </w:p>
    <w:p w14:paraId="3531EE78" w14:textId="1B7D95CC" w:rsidR="0087433F" w:rsidRPr="00C711E8" w:rsidRDefault="00B722BD" w:rsidP="004F115B">
      <w:pPr>
        <w:pStyle w:val="Beschriftung"/>
        <w:rPr>
          <w:lang w:val="en-US"/>
        </w:rPr>
      </w:pP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m:t>
        </m:r>
        <m:nary>
          <m:naryPr>
            <m:chr m:val="∑"/>
            <m:limLoc m:val="subSup"/>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lang w:val="en-US"/>
                  </w:rPr>
                </m:ctrlPr>
              </m:dPr>
              <m:e>
                <m:d>
                  <m:dPr>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num>
                      <m:den>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total</m:t>
                            </m:r>
                          </m:sub>
                        </m:sSub>
                      </m:den>
                    </m:f>
                  </m:e>
                </m:d>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e>
            </m:d>
          </m:e>
        </m:nary>
      </m:oMath>
      <w:r w:rsidR="002227D6" w:rsidRPr="00C711E8">
        <w:rPr>
          <w:rFonts w:eastAsiaTheme="minorEastAsia"/>
          <w:lang w:val="en-US"/>
        </w:rPr>
        <w:t xml:space="preserve"> </w:t>
      </w:r>
      <w:r w:rsidR="002227D6"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1</w:t>
      </w:r>
      <w:r w:rsidR="004F115B" w:rsidRPr="00C711E8">
        <w:rPr>
          <w:lang w:val="en-US"/>
        </w:rPr>
        <w:fldChar w:fldCharType="end"/>
      </w:r>
    </w:p>
    <w:p w14:paraId="040059DD" w14:textId="3736030D" w:rsidR="0087433F" w:rsidRPr="00C711E8" w:rsidRDefault="006A4ED7" w:rsidP="00C844EC">
      <w:pPr>
        <w:jc w:val="both"/>
        <w:rPr>
          <w:lang w:val="en-US"/>
        </w:rPr>
      </w:pPr>
      <w:r w:rsidRPr="00C711E8">
        <w:rPr>
          <w:lang w:val="en-US"/>
        </w:rPr>
        <w:t>Competitive strength c is an integer value determined by the traits diet breadth and foraging range. Lower values represent stronger competitors. If</w:t>
      </w:r>
      <w:r w:rsidR="00886D89" w:rsidRPr="00C711E8">
        <w:rPr>
          <w:lang w:val="en-US"/>
        </w:rPr>
        <w:t xml:space="preserve"> a population of FT </w:t>
      </w:r>
      <w:r w:rsidR="00886D89" w:rsidRPr="00C711E8">
        <w:rPr>
          <w:i/>
          <w:lang w:val="en-US"/>
        </w:rPr>
        <w:t>j</w:t>
      </w:r>
      <w:r w:rsidR="00886D89" w:rsidRPr="00C711E8">
        <w:rPr>
          <w:lang w:val="en-US"/>
        </w:rPr>
        <w:t xml:space="preserve"> (</w:t>
      </w:r>
      <w:r w:rsidR="00886D89" w:rsidRPr="00C711E8">
        <w:rPr>
          <w:i/>
          <w:lang w:val="en-US"/>
        </w:rPr>
        <w:t>N</w:t>
      </w:r>
      <w:r w:rsidR="00886D89" w:rsidRPr="00C711E8">
        <w:rPr>
          <w:i/>
          <w:vertAlign w:val="subscript"/>
          <w:lang w:val="en-US"/>
        </w:rPr>
        <w:t>j</w:t>
      </w:r>
      <w:r w:rsidR="00886D89" w:rsidRPr="00C711E8">
        <w:rPr>
          <w:lang w:val="en-US"/>
        </w:rPr>
        <w:t xml:space="preserve">) is </w:t>
      </w:r>
      <w:r w:rsidRPr="00C711E8">
        <w:rPr>
          <w:lang w:val="en-US"/>
        </w:rPr>
        <w:t>competing with only one non-conspecific population</w:t>
      </w:r>
      <w:r w:rsidR="00886D89" w:rsidRPr="00C711E8">
        <w:rPr>
          <w:lang w:val="en-US"/>
        </w:rPr>
        <w:t xml:space="preserve"> </w:t>
      </w:r>
      <w:r w:rsidR="00886D89" w:rsidRPr="00C711E8">
        <w:rPr>
          <w:i/>
          <w:lang w:val="en-US"/>
        </w:rPr>
        <w:t>N</w:t>
      </w:r>
      <w:r w:rsidR="00886D89" w:rsidRPr="00C711E8">
        <w:rPr>
          <w:i/>
          <w:vertAlign w:val="subscript"/>
          <w:lang w:val="en-US"/>
        </w:rPr>
        <w:t>i</w:t>
      </w:r>
      <w:r w:rsidRPr="00C711E8">
        <w:rPr>
          <w:lang w:val="en-US"/>
        </w:rPr>
        <w:t xml:space="preserve"> with</w:t>
      </w:r>
      <w:r w:rsidR="00886D89" w:rsidRPr="00C711E8">
        <w:rPr>
          <w:lang w:val="en-US"/>
        </w:rPr>
        <w:t xml:space="preserve"> a competitive strength value of </w:t>
      </w:r>
      <w:proofErr w:type="spellStart"/>
      <w:r w:rsidR="00886D89" w:rsidRPr="00C711E8">
        <w:rPr>
          <w:i/>
          <w:lang w:val="en-US"/>
        </w:rPr>
        <w:t>c</w:t>
      </w:r>
      <w:r w:rsidR="00886D89" w:rsidRPr="00C711E8">
        <w:rPr>
          <w:i/>
          <w:vertAlign w:val="subscript"/>
          <w:lang w:val="en-US"/>
        </w:rPr>
        <w:t>j</w:t>
      </w:r>
      <w:proofErr w:type="spellEnd"/>
      <w:r w:rsidR="00886D89" w:rsidRPr="00C711E8">
        <w:rPr>
          <w:lang w:val="en-US"/>
        </w:rPr>
        <w:t>&lt;</w:t>
      </w:r>
      <w:r w:rsidR="00886D89" w:rsidRPr="00C711E8">
        <w:rPr>
          <w:i/>
          <w:lang w:val="en-US"/>
        </w:rPr>
        <w:t>c</w:t>
      </w:r>
      <w:r w:rsidR="00886D89" w:rsidRPr="00C711E8">
        <w:rPr>
          <w:i/>
          <w:vertAlign w:val="subscript"/>
          <w:lang w:val="en-US"/>
        </w:rPr>
        <w:t>i</w:t>
      </w:r>
      <w:r w:rsidRPr="00C711E8">
        <w:rPr>
          <w:lang w:val="en-US"/>
        </w:rPr>
        <w:t xml:space="preserve"> the</w:t>
      </w:r>
      <w:r w:rsidR="00886D89" w:rsidRPr="00C711E8">
        <w:rPr>
          <w:lang w:val="en-US"/>
        </w:rPr>
        <w:t xml:space="preserve"> population </w:t>
      </w:r>
      <w:r w:rsidR="00886D89" w:rsidRPr="00C711E8">
        <w:rPr>
          <w:i/>
          <w:lang w:val="en-US"/>
        </w:rPr>
        <w:t>N</w:t>
      </w:r>
      <w:r w:rsidR="00886D89" w:rsidRPr="00C711E8">
        <w:rPr>
          <w:i/>
          <w:vertAlign w:val="subscript"/>
          <w:lang w:val="en-US"/>
        </w:rPr>
        <w:t>i</w:t>
      </w:r>
      <w:r w:rsidR="00886D89" w:rsidRPr="00C711E8">
        <w:rPr>
          <w:lang w:val="en-US"/>
        </w:rPr>
        <w:t xml:space="preserve"> will have less impact </w:t>
      </w:r>
      <w:r w:rsidR="00E3775C" w:rsidRPr="00C711E8">
        <w:rPr>
          <w:lang w:val="en-US"/>
        </w:rPr>
        <w:t>compared to</w:t>
      </w:r>
      <w:r w:rsidR="00886D89" w:rsidRPr="00C711E8">
        <w:rPr>
          <w:lang w:val="en-US"/>
        </w:rPr>
        <w:t xml:space="preserve"> a population with the same competitive strength.</w:t>
      </w:r>
      <w:r w:rsidRPr="00C711E8">
        <w:rPr>
          <w:lang w:val="en-US"/>
        </w:rPr>
        <w:t xml:space="preserve"> </w:t>
      </w:r>
      <w:r w:rsidR="00C844EC" w:rsidRPr="00C711E8">
        <w:rPr>
          <w:lang w:val="en-US"/>
        </w:rPr>
        <w:t xml:space="preserve">However, only FTs with the same flying period are considered in the competition factor </w:t>
      </w:r>
      <w:r w:rsidR="00C844EC" w:rsidRPr="00C711E8">
        <w:rPr>
          <w:rFonts w:cstheme="minorHAnsi"/>
          <w:i/>
          <w:lang w:val="en-US"/>
        </w:rPr>
        <w:t>β</w:t>
      </w:r>
      <w:r w:rsidR="00C844EC" w:rsidRPr="00C711E8">
        <w:rPr>
          <w:rFonts w:cstheme="minorHAnsi"/>
          <w:i/>
          <w:vertAlign w:val="subscript"/>
          <w:lang w:val="en-US"/>
        </w:rPr>
        <w:t>j</w:t>
      </w:r>
      <w:r w:rsidR="00C844EC" w:rsidRPr="00C711E8">
        <w:rPr>
          <w:rFonts w:cstheme="minorHAnsi"/>
          <w:lang w:val="en-US"/>
        </w:rPr>
        <w:t>.</w:t>
      </w:r>
    </w:p>
    <w:p w14:paraId="7B85E838" w14:textId="109D3D30" w:rsidR="007570AB" w:rsidRPr="00C711E8" w:rsidRDefault="009F1F8C" w:rsidP="007570AB">
      <w:pPr>
        <w:jc w:val="both"/>
        <w:rPr>
          <w:lang w:val="en-US"/>
        </w:rPr>
      </w:pPr>
      <w:r w:rsidRPr="00C711E8">
        <w:rPr>
          <w:lang w:val="en-US"/>
        </w:rPr>
        <w:t>In each cell within the foraging range, the resource capacity</w:t>
      </w:r>
      <w:r w:rsidR="00E3775C" w:rsidRPr="00C711E8">
        <w:rPr>
          <w:lang w:val="en-US"/>
        </w:rPr>
        <w:t xml:space="preserve"> </w:t>
      </w:r>
      <w:proofErr w:type="spellStart"/>
      <w:r w:rsidR="00E3775C" w:rsidRPr="00C711E8">
        <w:rPr>
          <w:i/>
          <w:lang w:val="en-US"/>
        </w:rPr>
        <w:t>res</w:t>
      </w:r>
      <w:r w:rsidR="002A0F63" w:rsidRPr="00C711E8">
        <w:rPr>
          <w:i/>
          <w:vertAlign w:val="subscript"/>
          <w:lang w:val="en-US"/>
        </w:rPr>
        <w:t>uptake</w:t>
      </w:r>
      <w:proofErr w:type="spellEnd"/>
      <w:r w:rsidRPr="00C711E8">
        <w:rPr>
          <w:lang w:val="en-US"/>
        </w:rPr>
        <w:t xml:space="preserve"> of species </w:t>
      </w:r>
      <w:r w:rsidRPr="00C711E8">
        <w:rPr>
          <w:i/>
          <w:lang w:val="en-US"/>
        </w:rPr>
        <w:t>j</w:t>
      </w:r>
      <w:r w:rsidRPr="00C711E8">
        <w:rPr>
          <w:lang w:val="en-US"/>
        </w:rPr>
        <w:t xml:space="preserve"> </w:t>
      </w:r>
      <w:r w:rsidR="00E3775C" w:rsidRPr="00C711E8">
        <w:rPr>
          <w:lang w:val="en-US"/>
        </w:rPr>
        <w:t>is calculated by multiplying the land use suitability for foraging in the specific cell wit</w:t>
      </w:r>
      <w:r w:rsidR="0037686C" w:rsidRPr="00C711E8">
        <w:rPr>
          <w:lang w:val="en-US"/>
        </w:rPr>
        <w:t>h</w:t>
      </w:r>
      <w:r w:rsidR="0087433F" w:rsidRPr="00C711E8">
        <w:rPr>
          <w:lang w:val="en-US"/>
        </w:rPr>
        <w:t xml:space="preserve"> the</w:t>
      </w:r>
      <w:r w:rsidR="00E3775C" w:rsidRPr="00C711E8">
        <w:rPr>
          <w:lang w:val="en-US"/>
        </w:rPr>
        <w:t xml:space="preserve"> ratio</w:t>
      </w:r>
      <w:r w:rsidR="0037686C" w:rsidRPr="00C711E8">
        <w:rPr>
          <w:lang w:val="en-US"/>
        </w:rPr>
        <w:t xml:space="preserve"> of</w:t>
      </w:r>
      <w:r w:rsidR="00E3775C" w:rsidRPr="00C711E8">
        <w:rPr>
          <w:lang w:val="en-US"/>
        </w:rPr>
        <w:t xml:space="preserve"> the sum of the</w:t>
      </w:r>
      <w:r w:rsidR="0087433F" w:rsidRPr="00C711E8">
        <w:rPr>
          <w:lang w:val="en-US"/>
        </w:rPr>
        <w:t xml:space="preserve"> </w:t>
      </w:r>
      <w:r w:rsidR="00E3775C" w:rsidRPr="00C711E8">
        <w:rPr>
          <w:lang w:val="en-US"/>
        </w:rPr>
        <w:t xml:space="preserve">competition factor </w:t>
      </w:r>
      <w:r w:rsidR="00E3775C" w:rsidRPr="00C711E8">
        <w:rPr>
          <w:rFonts w:cstheme="minorHAnsi"/>
          <w:i/>
          <w:lang w:val="en-US"/>
        </w:rPr>
        <w:t>β</w:t>
      </w:r>
      <w:r w:rsidR="00E3775C" w:rsidRPr="00C711E8">
        <w:rPr>
          <w:rFonts w:cstheme="minorHAnsi"/>
          <w:i/>
          <w:vertAlign w:val="subscript"/>
          <w:lang w:val="en-US"/>
        </w:rPr>
        <w:t>j</w:t>
      </w:r>
      <w:r w:rsidR="00E3775C" w:rsidRPr="00C711E8">
        <w:rPr>
          <w:lang w:val="en-US"/>
        </w:rPr>
        <w:t xml:space="preserve"> and the own population size </w:t>
      </w:r>
      <w:r w:rsidR="00E3775C" w:rsidRPr="00C711E8">
        <w:rPr>
          <w:i/>
          <w:lang w:val="en-US"/>
        </w:rPr>
        <w:t>N</w:t>
      </w:r>
      <w:r w:rsidR="00E3775C" w:rsidRPr="00C711E8">
        <w:rPr>
          <w:i/>
          <w:vertAlign w:val="subscript"/>
          <w:lang w:val="en-US"/>
        </w:rPr>
        <w:t>j</w:t>
      </w:r>
      <w:r w:rsidR="00E3775C" w:rsidRPr="00C711E8">
        <w:rPr>
          <w:vertAlign w:val="subscript"/>
          <w:lang w:val="en-US"/>
        </w:rPr>
        <w:t xml:space="preserve"> </w:t>
      </w:r>
      <w:r w:rsidR="00E3775C" w:rsidRPr="00C711E8">
        <w:rPr>
          <w:lang w:val="en-US"/>
        </w:rPr>
        <w:t xml:space="preserve">to the total number of individuals </w:t>
      </w:r>
      <w:proofErr w:type="spellStart"/>
      <w:r w:rsidR="00E3775C" w:rsidRPr="00C711E8">
        <w:rPr>
          <w:i/>
          <w:lang w:val="en-US"/>
        </w:rPr>
        <w:t>N</w:t>
      </w:r>
      <w:r w:rsidR="00E3775C" w:rsidRPr="00C711E8">
        <w:rPr>
          <w:i/>
          <w:vertAlign w:val="subscript"/>
          <w:lang w:val="en-US"/>
        </w:rPr>
        <w:t>total</w:t>
      </w:r>
      <w:proofErr w:type="spellEnd"/>
      <w:r w:rsidR="00E3775C" w:rsidRPr="00C711E8">
        <w:rPr>
          <w:lang w:val="en-US"/>
        </w:rPr>
        <w:t xml:space="preserve">. </w:t>
      </w:r>
      <w:r w:rsidR="0037686C" w:rsidRPr="00C711E8">
        <w:rPr>
          <w:lang w:val="en-US"/>
        </w:rPr>
        <w:t>T</w:t>
      </w:r>
      <w:r w:rsidR="007570AB" w:rsidRPr="00C711E8">
        <w:rPr>
          <w:lang w:val="en-US"/>
        </w:rPr>
        <w:t xml:space="preserve">he </w:t>
      </w:r>
      <w:r w:rsidRPr="00C711E8">
        <w:rPr>
          <w:lang w:val="en-US"/>
        </w:rPr>
        <w:t>resource capacity depends on the competitive strength</w:t>
      </w:r>
      <w:r w:rsidR="0037686C" w:rsidRPr="00C711E8">
        <w:rPr>
          <w:lang w:val="en-US"/>
        </w:rPr>
        <w:t xml:space="preserve"> of</w:t>
      </w:r>
      <w:r w:rsidRPr="00C711E8">
        <w:rPr>
          <w:lang w:val="en-US"/>
        </w:rPr>
        <w:t xml:space="preserve"> </w:t>
      </w:r>
      <w:r w:rsidR="007570AB" w:rsidRPr="00C711E8">
        <w:rPr>
          <w:lang w:val="en-US"/>
        </w:rPr>
        <w:t xml:space="preserve">other </w:t>
      </w:r>
      <w:r w:rsidRPr="00C711E8">
        <w:rPr>
          <w:lang w:val="en-US"/>
        </w:rPr>
        <w:t>individuals also foraging within</w:t>
      </w:r>
      <w:r w:rsidR="0037686C" w:rsidRPr="00C711E8">
        <w:rPr>
          <w:lang w:val="en-US"/>
        </w:rPr>
        <w:t xml:space="preserve"> the specific cell. </w:t>
      </w:r>
    </w:p>
    <w:p w14:paraId="48588854" w14:textId="7D135923" w:rsidR="002A0F63" w:rsidRPr="00C711E8" w:rsidRDefault="00B722BD" w:rsidP="004F115B">
      <w:pPr>
        <w:pStyle w:val="Beschriftung"/>
        <w:keepNext/>
        <w:rPr>
          <w:lang w:val="en-US"/>
        </w:rPr>
      </w:pPr>
      <m:oMath>
        <m:sSub>
          <m:sSubPr>
            <m:ctrlPr>
              <w:rPr>
                <w:rFonts w:ascii="Cambria Math" w:hAnsi="Cambria Math"/>
                <w:lang w:val="en-US"/>
              </w:rPr>
            </m:ctrlPr>
          </m:sSubPr>
          <m:e>
            <m:r>
              <w:rPr>
                <w:rFonts w:ascii="Cambria Math" w:hAnsi="Cambria Math"/>
                <w:lang w:val="en-US"/>
              </w:rPr>
              <m:t>res</m:t>
            </m:r>
          </m:e>
          <m:sub>
            <m:r>
              <w:rPr>
                <w:rFonts w:ascii="Cambria Math" w:hAnsi="Cambria Math"/>
                <w:lang w:val="en-US"/>
              </w:rPr>
              <m:t>uptake</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j</m:t>
                </m:r>
              </m:sub>
            </m:sSub>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total</m:t>
                </m:r>
              </m:sub>
            </m:sSub>
          </m:den>
        </m:f>
        <m:r>
          <w:rPr>
            <w:rFonts w:ascii="Cambria Math" w:hAnsi="Cambria Math"/>
            <w:lang w:val="en-US"/>
          </w:rPr>
          <m:t>×</m:t>
        </m:r>
        <m:sSub>
          <m:sSubPr>
            <m:ctrlPr>
              <w:rPr>
                <w:rFonts w:ascii="Cambria Math" w:hAnsi="Cambria Math"/>
                <w:lang w:val="en-US"/>
              </w:rPr>
            </m:ctrlPr>
          </m:sSubPr>
          <m:e>
            <m:r>
              <w:rPr>
                <w:rFonts w:ascii="Cambria Math" w:hAnsi="Cambria Math"/>
                <w:lang w:val="en-US"/>
              </w:rPr>
              <m:t>LUsuitability</m:t>
            </m:r>
          </m:e>
          <m:sub>
            <m:r>
              <w:rPr>
                <w:rFonts w:ascii="Cambria Math" w:hAnsi="Cambria Math"/>
                <w:lang w:val="en-US"/>
              </w:rPr>
              <m:t>forage</m:t>
            </m:r>
          </m:sub>
        </m:sSub>
      </m:oMath>
      <w:r w:rsidR="004F115B" w:rsidRPr="00C711E8">
        <w:rPr>
          <w:rFonts w:eastAsiaTheme="minorEastAsia"/>
          <w:lang w:val="en-US"/>
        </w:rPr>
        <w:t xml:space="preserve"> </w:t>
      </w:r>
      <w:r w:rsidR="004F115B"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2</w:t>
      </w:r>
      <w:r w:rsidR="004F115B" w:rsidRPr="00C711E8">
        <w:rPr>
          <w:lang w:val="en-US"/>
        </w:rPr>
        <w:fldChar w:fldCharType="end"/>
      </w:r>
    </w:p>
    <w:p w14:paraId="1A513F20" w14:textId="2E2FCBCE" w:rsidR="007570AB" w:rsidRPr="00C711E8" w:rsidRDefault="007570AB" w:rsidP="002A0F63">
      <w:pPr>
        <w:rPr>
          <w:lang w:val="en-US"/>
        </w:rPr>
      </w:pPr>
      <w:r w:rsidRPr="00C711E8">
        <w:rPr>
          <w:lang w:val="en-US"/>
        </w:rPr>
        <w:t xml:space="preserve">The mean </w:t>
      </w:r>
      <w:r w:rsidR="0037686C" w:rsidRPr="00C711E8">
        <w:rPr>
          <w:lang w:val="en-US"/>
        </w:rPr>
        <w:t xml:space="preserve">over all resource </w:t>
      </w:r>
      <w:r w:rsidR="002A0F63" w:rsidRPr="00C711E8">
        <w:rPr>
          <w:lang w:val="en-US"/>
        </w:rPr>
        <w:t>uptakes</w:t>
      </w:r>
      <w:r w:rsidR="0037686C" w:rsidRPr="00C711E8">
        <w:rPr>
          <w:lang w:val="en-US"/>
        </w:rPr>
        <w:t xml:space="preserve"> within the foraging range is integrated in the growth function</w:t>
      </w:r>
      <w:r w:rsidR="00DA71DB" w:rsidRPr="00C711E8">
        <w:rPr>
          <w:lang w:val="en-US"/>
        </w:rPr>
        <w:t xml:space="preserve"> directly affecting the growth rate </w:t>
      </w:r>
      <w:proofErr w:type="spellStart"/>
      <w:r w:rsidR="00DA71DB" w:rsidRPr="00C711E8">
        <w:rPr>
          <w:i/>
          <w:lang w:val="en-US"/>
        </w:rPr>
        <w:t>R</w:t>
      </w:r>
      <w:r w:rsidR="00DA71DB" w:rsidRPr="00C711E8">
        <w:rPr>
          <w:i/>
          <w:vertAlign w:val="subscript"/>
          <w:lang w:val="en-US"/>
        </w:rPr>
        <w:t>j</w:t>
      </w:r>
      <w:proofErr w:type="spellEnd"/>
      <w:r w:rsidR="0037686C" w:rsidRPr="00C711E8">
        <w:rPr>
          <w:lang w:val="en-US"/>
        </w:rPr>
        <w:t xml:space="preserve">. </w:t>
      </w:r>
    </w:p>
    <w:p w14:paraId="08C74C07" w14:textId="342F5220" w:rsidR="00DA71DB" w:rsidRPr="00C711E8" w:rsidRDefault="00DA71DB" w:rsidP="00DA71DB">
      <w:pPr>
        <w:jc w:val="both"/>
        <w:rPr>
          <w:lang w:val="en-US"/>
        </w:rPr>
      </w:pPr>
      <w:r w:rsidRPr="00C711E8">
        <w:rPr>
          <w:lang w:val="en-US"/>
        </w:rPr>
        <w:t>This results in a modified population growth function:</w:t>
      </w:r>
    </w:p>
    <w:p w14:paraId="68F1FCC9" w14:textId="3C67E6AF" w:rsidR="004F115B" w:rsidRPr="00C711E8" w:rsidRDefault="00B722BD" w:rsidP="004F115B">
      <w:pPr>
        <w:pStyle w:val="Beschriftung"/>
        <w:keepNext/>
        <w:rPr>
          <w:lang w:val="en-US"/>
        </w:rPr>
      </w:pPr>
      <m:oMath>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t+1</m:t>
                </m:r>
              </m:e>
              <m:sub>
                <m:r>
                  <w:rPr>
                    <w:rFonts w:ascii="Cambria Math" w:hAnsi="Cambria Math" w:cstheme="minorHAnsi"/>
                    <w:lang w:val="en-US"/>
                  </w:rPr>
                  <m:t>j</m:t>
                </m:r>
              </m:sub>
            </m:sSub>
          </m:sub>
        </m:sSub>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m:t>
                    </m:r>
                  </m:e>
                  <m:sub>
                    <m:r>
                      <w:rPr>
                        <w:rFonts w:ascii="Cambria Math" w:hAnsi="Cambria Math" w:cstheme="minorHAnsi"/>
                        <w:lang w:val="en-US"/>
                      </w:rPr>
                      <m:t>j</m:t>
                    </m:r>
                  </m:sub>
                </m:sSub>
              </m:sub>
            </m:sSub>
            <m: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R</m:t>
                </m:r>
              </m:e>
              <m:sub>
                <m:r>
                  <w:rPr>
                    <w:rFonts w:ascii="Cambria Math" w:hAnsi="Cambria Math" w:cstheme="minorHAnsi"/>
                    <w:lang w:val="en-US"/>
                  </w:rPr>
                  <m:t>j</m:t>
                </m:r>
              </m:sub>
            </m:sSub>
            <m:r>
              <w:rPr>
                <w:rFonts w:ascii="Cambria Math" w:hAnsi="Cambria Math" w:cstheme="minorHAnsi"/>
                <w:lang w:val="en-US"/>
              </w:rPr>
              <m:t>×weather×mean(</m:t>
            </m:r>
            <m:sSub>
              <m:sSubPr>
                <m:ctrlPr>
                  <w:rPr>
                    <w:rFonts w:ascii="Cambria Math" w:hAnsi="Cambria Math" w:cstheme="minorHAnsi"/>
                    <w:lang w:val="en-US"/>
                  </w:rPr>
                </m:ctrlPr>
              </m:sSubPr>
              <m:e>
                <m:r>
                  <w:rPr>
                    <w:rFonts w:ascii="Cambria Math" w:hAnsi="Cambria Math" w:cstheme="minorHAnsi"/>
                    <w:lang w:val="en-US"/>
                  </w:rPr>
                  <m:t>res</m:t>
                </m:r>
              </m:e>
              <m:sub>
                <m:r>
                  <w:rPr>
                    <w:rFonts w:ascii="Cambria Math" w:hAnsi="Cambria Math" w:cstheme="minorHAnsi"/>
                    <w:lang w:val="en-US"/>
                  </w:rPr>
                  <m:t>uptake</m:t>
                </m:r>
              </m:sub>
            </m:sSub>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lang w:val="en-US"/>
                  </w:rPr>
                </m:ctrlPr>
              </m:sSubPr>
              <m:e>
                <m:r>
                  <w:rPr>
                    <w:rFonts w:ascii="Cambria Math" w:hAnsi="Cambria Math" w:cstheme="minorHAnsi"/>
                    <w:lang w:val="en-US"/>
                  </w:rPr>
                  <m:t>R</m:t>
                </m:r>
              </m:e>
              <m:sub>
                <m:r>
                  <w:rPr>
                    <w:rFonts w:ascii="Cambria Math" w:hAnsi="Cambria Math" w:cstheme="minorHAnsi"/>
                    <w:lang w:val="en-US"/>
                  </w:rPr>
                  <m:t>j</m:t>
                </m:r>
              </m:sub>
            </m:sSub>
            <m:r>
              <w:rPr>
                <w:rFonts w:ascii="Cambria Math" w:hAnsi="Cambria Math" w:cstheme="minorHAnsi"/>
                <w:lang w:val="en-US"/>
              </w:rPr>
              <m:t>-1)×(</m:t>
            </m:r>
            <m:sSup>
              <m:sSupPr>
                <m:ctrlPr>
                  <w:rPr>
                    <w:rFonts w:ascii="Cambria Math" w:hAnsi="Cambria Math" w:cstheme="minorHAnsi"/>
                    <w:lang w:val="en-US"/>
                  </w:rPr>
                </m:ctrlPr>
              </m:sSupPr>
              <m:e>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m:t>
                            </m:r>
                          </m:e>
                          <m:sub>
                            <m:r>
                              <w:rPr>
                                <w:rFonts w:ascii="Cambria Math" w:hAnsi="Cambria Math" w:cstheme="minorHAnsi"/>
                                <w:lang w:val="en-US"/>
                              </w:rPr>
                              <m:t>j</m:t>
                            </m:r>
                          </m:sub>
                        </m:sSub>
                      </m:sub>
                    </m:sSub>
                    <m: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β</m:t>
                        </m:r>
                      </m:e>
                      <m:sub>
                        <m:r>
                          <w:rPr>
                            <w:rFonts w:ascii="Cambria Math" w:hAnsi="Cambria Math" w:cstheme="minorHAnsi"/>
                            <w:lang w:val="en-US"/>
                          </w:rPr>
                          <m:t>j</m:t>
                        </m:r>
                      </m:sub>
                    </m:sSub>
                  </m:num>
                  <m:den>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j</m:t>
                        </m:r>
                      </m:sub>
                    </m:sSub>
                  </m:den>
                </m:f>
                <m:r>
                  <w:rPr>
                    <w:rFonts w:ascii="Cambria Math" w:hAnsi="Cambria Math" w:cstheme="minorHAnsi"/>
                    <w:lang w:val="en-US"/>
                  </w:rPr>
                  <m:t>)</m:t>
                </m:r>
              </m:e>
              <m:sup>
                <m:sSub>
                  <m:sSubPr>
                    <m:ctrlPr>
                      <w:rPr>
                        <w:rFonts w:ascii="Cambria Math" w:hAnsi="Cambria Math" w:cstheme="minorHAnsi"/>
                        <w:lang w:val="en-US"/>
                      </w:rPr>
                    </m:ctrlPr>
                  </m:sSubPr>
                  <m:e>
                    <m:r>
                      <w:rPr>
                        <w:rFonts w:ascii="Cambria Math" w:hAnsi="Cambria Math" w:cstheme="minorHAnsi"/>
                        <w:lang w:val="en-US"/>
                      </w:rPr>
                      <m:t>b</m:t>
                    </m:r>
                  </m:e>
                  <m:sub>
                    <m:r>
                      <w:rPr>
                        <w:rFonts w:ascii="Cambria Math" w:hAnsi="Cambria Math" w:cstheme="minorHAnsi"/>
                        <w:lang w:val="en-US"/>
                      </w:rPr>
                      <m:t>j</m:t>
                    </m:r>
                  </m:sub>
                </m:sSub>
              </m:sup>
            </m:sSup>
          </m:den>
        </m:f>
      </m:oMath>
      <w:r w:rsidR="004F115B"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3</w:t>
      </w:r>
      <w:r w:rsidR="004F115B" w:rsidRPr="00C711E8">
        <w:rPr>
          <w:lang w:val="en-US"/>
        </w:rPr>
        <w:fldChar w:fldCharType="end"/>
      </w:r>
    </w:p>
    <w:p w14:paraId="3FFEECF8" w14:textId="267BA767" w:rsidR="002A0F63" w:rsidRPr="00C711E8" w:rsidRDefault="002A0F63" w:rsidP="002A0F63">
      <w:pPr>
        <w:rPr>
          <w:lang w:val="en-US"/>
        </w:rPr>
      </w:pPr>
    </w:p>
    <w:p w14:paraId="4BBF1D8C" w14:textId="3F83F8F3" w:rsidR="00C844EC" w:rsidRPr="00C711E8" w:rsidRDefault="007570AB" w:rsidP="002A0F63">
      <w:pPr>
        <w:rPr>
          <w:i/>
          <w:iCs/>
          <w:color w:val="C45911" w:themeColor="accent2" w:themeShade="BF"/>
          <w:sz w:val="20"/>
          <w:szCs w:val="20"/>
          <w:lang w:val="en-US"/>
        </w:rPr>
      </w:pPr>
      <w:r w:rsidRPr="00C711E8">
        <w:rPr>
          <w:lang w:val="en-US"/>
        </w:rPr>
        <w:t xml:space="preserve">With </w:t>
      </w:r>
      <w:proofErr w:type="spellStart"/>
      <w:r w:rsidRPr="00C711E8">
        <w:rPr>
          <w:i/>
          <w:iCs/>
          <w:lang w:val="en-US"/>
        </w:rPr>
        <w:t>N</w:t>
      </w:r>
      <w:r w:rsidRPr="00C711E8">
        <w:rPr>
          <w:i/>
          <w:iCs/>
          <w:vertAlign w:val="subscript"/>
          <w:lang w:val="en-US"/>
        </w:rPr>
        <w:t>tj</w:t>
      </w:r>
      <w:proofErr w:type="spellEnd"/>
      <w:r w:rsidR="002A0F63" w:rsidRPr="00C711E8">
        <w:rPr>
          <w:lang w:val="en-US"/>
        </w:rPr>
        <w:t xml:space="preserve">: </w:t>
      </w:r>
      <w:r w:rsidRPr="00C711E8">
        <w:rPr>
          <w:lang w:val="en-US"/>
        </w:rPr>
        <w:t xml:space="preserve">current population size of the FT population </w:t>
      </w:r>
      <w:r w:rsidRPr="00C711E8">
        <w:rPr>
          <w:i/>
          <w:iCs/>
          <w:lang w:val="en-US"/>
        </w:rPr>
        <w:t>j</w:t>
      </w:r>
      <w:r w:rsidRPr="00C711E8">
        <w:rPr>
          <w:lang w:val="en-US"/>
        </w:rPr>
        <w:t xml:space="preserve"> in the cell, </w:t>
      </w:r>
      <w:proofErr w:type="spellStart"/>
      <w:r w:rsidRPr="00C711E8">
        <w:rPr>
          <w:i/>
          <w:iCs/>
          <w:lang w:val="en-US"/>
        </w:rPr>
        <w:t>R</w:t>
      </w:r>
      <w:r w:rsidRPr="00C711E8">
        <w:rPr>
          <w:i/>
          <w:iCs/>
          <w:vertAlign w:val="subscript"/>
          <w:lang w:val="en-US"/>
        </w:rPr>
        <w:t>j</w:t>
      </w:r>
      <w:proofErr w:type="spellEnd"/>
      <w:r w:rsidR="002A0F63" w:rsidRPr="00C711E8">
        <w:rPr>
          <w:lang w:val="en-US"/>
        </w:rPr>
        <w:t xml:space="preserve">: </w:t>
      </w:r>
      <w:r w:rsidRPr="00C711E8">
        <w:rPr>
          <w:lang w:val="en-US"/>
        </w:rPr>
        <w:t xml:space="preserve">growth rate of the FT </w:t>
      </w:r>
      <w:r w:rsidRPr="00C711E8">
        <w:rPr>
          <w:i/>
          <w:iCs/>
          <w:lang w:val="en-US"/>
        </w:rPr>
        <w:t>j</w:t>
      </w:r>
      <w:r w:rsidR="00C844EC" w:rsidRPr="00C711E8">
        <w:rPr>
          <w:lang w:val="en-US"/>
        </w:rPr>
        <w:t xml:space="preserve">, </w:t>
      </w:r>
      <w:r w:rsidR="00C844EC" w:rsidRPr="00C711E8">
        <w:rPr>
          <w:i/>
          <w:lang w:val="en-US"/>
        </w:rPr>
        <w:t>w</w:t>
      </w:r>
      <w:r w:rsidRPr="00C711E8">
        <w:rPr>
          <w:i/>
          <w:lang w:val="en-US"/>
        </w:rPr>
        <w:t>eather</w:t>
      </w:r>
      <w:r w:rsidR="002A0F63" w:rsidRPr="00C711E8">
        <w:rPr>
          <w:lang w:val="en-US"/>
        </w:rPr>
        <w:t xml:space="preserve">: stochastic </w:t>
      </w:r>
      <w:r w:rsidRPr="00C711E8">
        <w:rPr>
          <w:lang w:val="en-US"/>
        </w:rPr>
        <w:t xml:space="preserve">weather impact factor, </w:t>
      </w:r>
      <w:proofErr w:type="spellStart"/>
      <w:r w:rsidR="002A0F63" w:rsidRPr="00C711E8">
        <w:rPr>
          <w:i/>
          <w:iCs/>
          <w:lang w:val="en-US"/>
        </w:rPr>
        <w:t>res</w:t>
      </w:r>
      <w:r w:rsidR="002A0F63" w:rsidRPr="00C711E8">
        <w:rPr>
          <w:i/>
          <w:iCs/>
          <w:vertAlign w:val="subscript"/>
          <w:lang w:val="en-US"/>
        </w:rPr>
        <w:t>uptake</w:t>
      </w:r>
      <w:proofErr w:type="spellEnd"/>
      <w:r w:rsidRPr="00C711E8">
        <w:rPr>
          <w:lang w:val="en-US"/>
        </w:rPr>
        <w:t xml:space="preserve">: mean resource </w:t>
      </w:r>
      <w:r w:rsidR="002A0F63" w:rsidRPr="00C711E8">
        <w:rPr>
          <w:lang w:val="en-US"/>
        </w:rPr>
        <w:t>uptake</w:t>
      </w:r>
      <w:r w:rsidRPr="00C711E8">
        <w:rPr>
          <w:lang w:val="en-US"/>
        </w:rPr>
        <w:t xml:space="preserve"> considering interspecific competiti</w:t>
      </w:r>
      <w:r w:rsidR="00C844EC" w:rsidRPr="00C711E8">
        <w:rPr>
          <w:lang w:val="en-US"/>
        </w:rPr>
        <w:t>on;</w:t>
      </w:r>
      <w:r w:rsidRPr="00C711E8">
        <w:rPr>
          <w:lang w:val="en-US"/>
        </w:rPr>
        <w:t xml:space="preserve"> </w:t>
      </w:r>
      <w:r w:rsidR="00C844EC" w:rsidRPr="00C711E8">
        <w:rPr>
          <w:rFonts w:cstheme="minorHAnsi"/>
          <w:i/>
          <w:iCs/>
          <w:lang w:val="en-US"/>
        </w:rPr>
        <w:t>β</w:t>
      </w:r>
      <w:r w:rsidR="00C844EC" w:rsidRPr="00C711E8">
        <w:rPr>
          <w:i/>
          <w:iCs/>
          <w:vertAlign w:val="subscript"/>
          <w:lang w:val="en-US"/>
        </w:rPr>
        <w:t>j</w:t>
      </w:r>
      <w:r w:rsidR="00C844EC" w:rsidRPr="00C711E8">
        <w:rPr>
          <w:iCs/>
          <w:lang w:val="en-US"/>
        </w:rPr>
        <w:t>: competition factor</w:t>
      </w:r>
      <w:r w:rsidR="00C844EC" w:rsidRPr="00C711E8">
        <w:rPr>
          <w:i/>
          <w:iCs/>
          <w:lang w:val="en-US"/>
        </w:rPr>
        <w:t>;</w:t>
      </w:r>
      <w:r w:rsidRPr="00C711E8">
        <w:rPr>
          <w:lang w:val="en-US"/>
        </w:rPr>
        <w:t xml:space="preserve"> </w:t>
      </w:r>
      <w:proofErr w:type="spellStart"/>
      <w:r w:rsidRPr="00C711E8">
        <w:rPr>
          <w:i/>
          <w:iCs/>
          <w:lang w:val="en-US"/>
        </w:rPr>
        <w:t>K</w:t>
      </w:r>
      <w:r w:rsidRPr="00C711E8">
        <w:rPr>
          <w:i/>
          <w:iCs/>
          <w:vertAlign w:val="subscript"/>
          <w:lang w:val="en-US"/>
        </w:rPr>
        <w:t>j</w:t>
      </w:r>
      <w:proofErr w:type="spellEnd"/>
      <w:r w:rsidRPr="00C711E8">
        <w:rPr>
          <w:lang w:val="en-US"/>
        </w:rPr>
        <w:t xml:space="preserve">: nest capacity of the FT population </w:t>
      </w:r>
      <w:r w:rsidRPr="00C711E8">
        <w:rPr>
          <w:i/>
          <w:iCs/>
          <w:lang w:val="en-US"/>
        </w:rPr>
        <w:t>j</w:t>
      </w:r>
      <w:r w:rsidR="003074A5" w:rsidRPr="00C711E8">
        <w:rPr>
          <w:lang w:val="en-US"/>
        </w:rPr>
        <w:t xml:space="preserve"> in the current cell and </w:t>
      </w:r>
      <w:proofErr w:type="spellStart"/>
      <w:r w:rsidR="003074A5" w:rsidRPr="00C711E8">
        <w:rPr>
          <w:i/>
          <w:lang w:val="en-US"/>
        </w:rPr>
        <w:t>b</w:t>
      </w:r>
      <w:r w:rsidR="003074A5" w:rsidRPr="00C711E8">
        <w:rPr>
          <w:i/>
          <w:vertAlign w:val="subscript"/>
          <w:lang w:val="en-US"/>
        </w:rPr>
        <w:t>j</w:t>
      </w:r>
      <w:proofErr w:type="spellEnd"/>
      <w:r w:rsidR="003074A5" w:rsidRPr="00C711E8">
        <w:rPr>
          <w:lang w:val="en-US"/>
        </w:rPr>
        <w:t>: density compensation factor.</w:t>
      </w:r>
      <w:r w:rsidR="006557F8" w:rsidRPr="00C711E8">
        <w:rPr>
          <w:lang w:val="en-US"/>
        </w:rPr>
        <w:t xml:space="preserve">  </w:t>
      </w:r>
    </w:p>
    <w:p w14:paraId="24CB8E7B" w14:textId="77777777" w:rsidR="007570AB" w:rsidRPr="00C711E8" w:rsidRDefault="007570AB" w:rsidP="007570AB">
      <w:pPr>
        <w:pStyle w:val="berschrift3"/>
        <w:rPr>
          <w:lang w:val="en-US"/>
        </w:rPr>
      </w:pPr>
      <w:r w:rsidRPr="00C711E8">
        <w:rPr>
          <w:lang w:val="en-US"/>
        </w:rPr>
        <w:lastRenderedPageBreak/>
        <w:t>Dispersal</w:t>
      </w:r>
    </w:p>
    <w:p w14:paraId="3025BC82" w14:textId="00E039E3" w:rsidR="007570AB" w:rsidRPr="00C711E8" w:rsidRDefault="007570AB" w:rsidP="007570AB">
      <w:pPr>
        <w:jc w:val="both"/>
        <w:rPr>
          <w:lang w:val="en-US"/>
        </w:rPr>
      </w:pPr>
      <w:r w:rsidRPr="00C711E8">
        <w:rPr>
          <w:lang w:val="en-US"/>
        </w:rPr>
        <w:t xml:space="preserve">The fraction of </w:t>
      </w:r>
      <w:r w:rsidR="00C844EC" w:rsidRPr="00C711E8">
        <w:rPr>
          <w:lang w:val="en-US"/>
        </w:rPr>
        <w:t>emigrating</w:t>
      </w:r>
      <w:r w:rsidRPr="00C711E8">
        <w:rPr>
          <w:lang w:val="en-US"/>
        </w:rPr>
        <w:t xml:space="preserve"> individuals of a population </w:t>
      </w:r>
      <w:proofErr w:type="spellStart"/>
      <w:r w:rsidRPr="00C711E8">
        <w:rPr>
          <w:i/>
          <w:iCs/>
          <w:lang w:val="en-US"/>
        </w:rPr>
        <w:t>P</w:t>
      </w:r>
      <w:r w:rsidRPr="00C711E8">
        <w:rPr>
          <w:i/>
          <w:iCs/>
          <w:vertAlign w:val="subscript"/>
          <w:lang w:val="en-US"/>
        </w:rPr>
        <w:t>dispersal</w:t>
      </w:r>
      <w:proofErr w:type="spellEnd"/>
      <w:r w:rsidRPr="00C711E8">
        <w:rPr>
          <w:lang w:val="en-US"/>
        </w:rPr>
        <w:t xml:space="preserve"> is determined by the carrying capacity </w:t>
      </w:r>
      <w:r w:rsidRPr="00C711E8">
        <w:rPr>
          <w:i/>
          <w:iCs/>
          <w:lang w:val="en-US"/>
        </w:rPr>
        <w:t>K</w:t>
      </w:r>
      <w:r w:rsidRPr="00C711E8">
        <w:rPr>
          <w:lang w:val="en-US"/>
        </w:rPr>
        <w:t xml:space="preserve">, the current population size </w:t>
      </w:r>
      <w:proofErr w:type="spellStart"/>
      <w:r w:rsidRPr="00C711E8">
        <w:rPr>
          <w:i/>
          <w:iCs/>
          <w:lang w:val="en-US"/>
        </w:rPr>
        <w:t>N</w:t>
      </w:r>
      <w:r w:rsidRPr="00C711E8">
        <w:rPr>
          <w:i/>
          <w:iCs/>
          <w:vertAlign w:val="subscript"/>
          <w:lang w:val="en-US"/>
        </w:rPr>
        <w:t>t</w:t>
      </w:r>
      <w:proofErr w:type="spellEnd"/>
      <w:r w:rsidRPr="00C711E8">
        <w:rPr>
          <w:lang w:val="en-US"/>
        </w:rPr>
        <w:t xml:space="preserve">, </w:t>
      </w:r>
      <w:ins w:id="6" w:author="Jette Reeg" w:date="2022-01-27T08:46:00Z">
        <w:r w:rsidR="0033118C">
          <w:rPr>
            <w:lang w:val="en-US"/>
          </w:rPr>
          <w:t xml:space="preserve">the proportion of </w:t>
        </w:r>
        <w:r w:rsidR="00407A55">
          <w:rPr>
            <w:lang w:val="en-US"/>
          </w:rPr>
          <w:t>emig</w:t>
        </w:r>
      </w:ins>
      <w:ins w:id="7" w:author="Jette Reeg" w:date="2022-01-27T08:47:00Z">
        <w:r w:rsidR="00407A55">
          <w:rPr>
            <w:lang w:val="en-US"/>
          </w:rPr>
          <w:t xml:space="preserve">rating individuals at carrying capacity </w:t>
        </w:r>
        <w:r w:rsidR="00E235B3" w:rsidRPr="00E235B3">
          <w:rPr>
            <w:i/>
            <w:iCs/>
            <w:lang w:val="en-US"/>
            <w:rPrChange w:id="8" w:author="Jette Reeg" w:date="2022-01-27T08:47:00Z">
              <w:rPr>
                <w:lang w:val="en-US"/>
              </w:rPr>
            </w:rPrChange>
          </w:rPr>
          <w:t>µ</w:t>
        </w:r>
        <w:r w:rsidR="00E235B3">
          <w:rPr>
            <w:lang w:val="en-US"/>
          </w:rPr>
          <w:t xml:space="preserve"> </w:t>
        </w:r>
      </w:ins>
      <w:r w:rsidRPr="00C711E8">
        <w:rPr>
          <w:lang w:val="en-US"/>
        </w:rPr>
        <w:t xml:space="preserve">and the impact factor </w:t>
      </w:r>
      <w:r w:rsidRPr="00C711E8">
        <w:rPr>
          <w:rFonts w:ascii="Arial" w:hAnsi="Arial" w:cs="Arial"/>
          <w:i/>
          <w:iCs/>
          <w:lang w:val="en-US"/>
        </w:rPr>
        <w:t>ω</w:t>
      </w:r>
      <w:r w:rsidRPr="00C711E8">
        <w:rPr>
          <w:noProof/>
          <w:lang w:val="en-US" w:eastAsia="de-DE"/>
        </w:rPr>
        <w:t>; maximal 90% of the population is dispersing.</w:t>
      </w:r>
    </w:p>
    <w:p w14:paraId="7C40868C" w14:textId="465B5B30" w:rsidR="00E93058" w:rsidRPr="00C711E8" w:rsidRDefault="007570AB" w:rsidP="00E93058">
      <w:pPr>
        <w:pStyle w:val="Beschriftung"/>
        <w:keepNext/>
        <w:rPr>
          <w:lang w:val="en-US"/>
        </w:rPr>
      </w:pPr>
      <w:r w:rsidRPr="00C711E8">
        <w:rPr>
          <w:noProof/>
          <w:lang w:val="en-US" w:eastAsia="de-DE"/>
        </w:rPr>
        <w:drawing>
          <wp:inline distT="0" distB="0" distL="0" distR="0" wp14:anchorId="49C2D64E" wp14:editId="52A44B3F">
            <wp:extent cx="1684972" cy="286073"/>
            <wp:effectExtent l="0" t="0" r="0" b="0"/>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4972" cy="286073"/>
                    </a:xfrm>
                    <a:prstGeom prst="rect">
                      <a:avLst/>
                    </a:prstGeom>
                  </pic:spPr>
                </pic:pic>
              </a:graphicData>
            </a:graphic>
          </wp:inline>
        </w:drawing>
      </w:r>
      <w:r w:rsidR="00FC02EC" w:rsidRPr="00C711E8">
        <w:rPr>
          <w:lang w:val="en-US"/>
        </w:rPr>
        <w:tab/>
      </w:r>
      <w:r w:rsidR="00E93058" w:rsidRPr="00C711E8">
        <w:rPr>
          <w:lang w:val="en-US"/>
        </w:rPr>
        <w:tab/>
        <w:t>Equation A.</w:t>
      </w:r>
      <w:r w:rsidR="00E93058" w:rsidRPr="00C711E8">
        <w:rPr>
          <w:lang w:val="en-US"/>
        </w:rPr>
        <w:fldChar w:fldCharType="begin"/>
      </w:r>
      <w:r w:rsidR="00E93058" w:rsidRPr="00C711E8">
        <w:rPr>
          <w:lang w:val="en-US"/>
        </w:rPr>
        <w:instrText xml:space="preserve"> SEQ Equation \* ARABIC </w:instrText>
      </w:r>
      <w:r w:rsidR="00E93058" w:rsidRPr="00C711E8">
        <w:rPr>
          <w:lang w:val="en-US"/>
        </w:rPr>
        <w:fldChar w:fldCharType="separate"/>
      </w:r>
      <w:r w:rsidR="00A75531" w:rsidRPr="00C711E8">
        <w:rPr>
          <w:noProof/>
          <w:lang w:val="en-US"/>
        </w:rPr>
        <w:t>4</w:t>
      </w:r>
      <w:r w:rsidR="00E93058" w:rsidRPr="00C711E8">
        <w:rPr>
          <w:lang w:val="en-US"/>
        </w:rPr>
        <w:fldChar w:fldCharType="end"/>
      </w:r>
    </w:p>
    <w:p w14:paraId="2F65E006" w14:textId="5276985A" w:rsidR="007570AB" w:rsidRPr="00C711E8" w:rsidRDefault="007570AB" w:rsidP="007570AB">
      <w:pPr>
        <w:rPr>
          <w:lang w:val="en-US"/>
        </w:rPr>
      </w:pPr>
    </w:p>
    <w:p w14:paraId="72500498" w14:textId="21CBD7C5" w:rsidR="007570AB" w:rsidRPr="00C711E8" w:rsidRDefault="007570AB" w:rsidP="007570AB">
      <w:pPr>
        <w:jc w:val="both"/>
        <w:rPr>
          <w:lang w:val="en-US"/>
        </w:rPr>
      </w:pPr>
      <w:r w:rsidRPr="00C711E8">
        <w:rPr>
          <w:lang w:val="en-US"/>
        </w:rPr>
        <w:t>Each dispersing individual has the information about the best suitable nesting site within their dispersal distance. It tries to find a cell with this maximal nesting site suitability by randomly searching within its dispersal range</w:t>
      </w:r>
      <w:r w:rsidR="00C844EC" w:rsidRPr="00C711E8">
        <w:rPr>
          <w:lang w:val="en-US"/>
        </w:rPr>
        <w:t xml:space="preserve"> via a dispersal kernel:</w:t>
      </w:r>
      <w:r w:rsidRPr="00C711E8">
        <w:rPr>
          <w:lang w:val="en-US"/>
        </w:rPr>
        <w:t xml:space="preserve"> </w:t>
      </w:r>
    </w:p>
    <w:p w14:paraId="02CD20D3" w14:textId="355B5EED" w:rsidR="007570AB" w:rsidRPr="00C711E8" w:rsidRDefault="007570AB" w:rsidP="007570AB">
      <w:pPr>
        <w:rPr>
          <w:lang w:val="en-US"/>
        </w:rPr>
      </w:pPr>
      <w:r w:rsidRPr="00C711E8">
        <w:rPr>
          <w:lang w:val="en-US"/>
        </w:rPr>
        <w:t xml:space="preserve">Dispersal direction </w:t>
      </w:r>
      <w:r w:rsidRPr="00C711E8">
        <w:rPr>
          <w:rFonts w:ascii="Arial" w:hAnsi="Arial" w:cs="Arial"/>
          <w:lang w:val="en-US"/>
        </w:rPr>
        <w:t>α</w:t>
      </w:r>
      <w:r w:rsidRPr="00C711E8">
        <w:rPr>
          <w:lang w:val="en-US"/>
        </w:rPr>
        <w:t xml:space="preserve"> is calculated with</w:t>
      </w:r>
    </w:p>
    <w:p w14:paraId="1270FDD2" w14:textId="34A0AE20" w:rsidR="007570AB" w:rsidRPr="00C711E8" w:rsidRDefault="00636ECD" w:rsidP="00636ECD">
      <w:pPr>
        <w:pStyle w:val="Beschriftung"/>
        <w:rPr>
          <w:i w:val="0"/>
          <w:iCs w:val="0"/>
          <w:lang w:val="en-US"/>
        </w:rPr>
      </w:pPr>
      <w:r w:rsidRPr="00C711E8">
        <w:rPr>
          <w:noProof/>
          <w:lang w:val="en-US" w:eastAsia="de-DE"/>
        </w:rPr>
        <w:drawing>
          <wp:inline distT="0" distB="0" distL="0" distR="0" wp14:anchorId="42F2366B" wp14:editId="611E8AC0">
            <wp:extent cx="1351280" cy="184785"/>
            <wp:effectExtent l="0" t="0" r="1270" b="5715"/>
            <wp:docPr id="4"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280" cy="184785"/>
                    </a:xfrm>
                    <a:prstGeom prst="rect">
                      <a:avLst/>
                    </a:prstGeom>
                  </pic:spPr>
                </pic:pic>
              </a:graphicData>
            </a:graphic>
          </wp:inline>
        </w:drawing>
      </w:r>
      <w:r w:rsidRPr="00C711E8">
        <w:rPr>
          <w:i w:val="0"/>
          <w:iCs w:val="0"/>
          <w:lang w:val="en-US"/>
        </w:rPr>
        <w:t xml:space="preserve"> </w:t>
      </w:r>
      <w:r w:rsidRPr="00C711E8">
        <w:rPr>
          <w:i w:val="0"/>
          <w:iCs w:val="0"/>
          <w:lang w:val="en-US"/>
        </w:rPr>
        <w:tab/>
      </w:r>
      <w:r w:rsidRPr="00C711E8">
        <w:rPr>
          <w:lang w:val="en-US"/>
        </w:rPr>
        <w:t>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5</w:t>
      </w:r>
      <w:r w:rsidRPr="00C711E8">
        <w:rPr>
          <w:lang w:val="en-US"/>
        </w:rPr>
        <w:fldChar w:fldCharType="end"/>
      </w:r>
    </w:p>
    <w:p w14:paraId="13C6197E" w14:textId="6A1B0C2E" w:rsidR="007570AB" w:rsidRPr="00C711E8" w:rsidRDefault="007570AB" w:rsidP="007570AB">
      <w:pPr>
        <w:jc w:val="both"/>
        <w:rPr>
          <w:lang w:val="en-US"/>
        </w:rPr>
      </w:pPr>
      <w:r w:rsidRPr="00C711E8">
        <w:rPr>
          <w:lang w:val="en-US"/>
        </w:rPr>
        <w:t xml:space="preserve">The dispersal distance </w:t>
      </w:r>
      <w:r w:rsidRPr="00C711E8">
        <w:rPr>
          <w:i/>
          <w:iCs/>
          <w:lang w:val="en-US"/>
        </w:rPr>
        <w:t>d</w:t>
      </w:r>
      <w:r w:rsidRPr="00C711E8">
        <w:rPr>
          <w:lang w:val="en-US"/>
        </w:rPr>
        <w:t xml:space="preserve"> is determined by the dispersal mean </w:t>
      </w:r>
      <w:proofErr w:type="spellStart"/>
      <w:r w:rsidRPr="00C711E8">
        <w:rPr>
          <w:i/>
          <w:iCs/>
          <w:lang w:val="en-US"/>
        </w:rPr>
        <w:t>disp</w:t>
      </w:r>
      <w:r w:rsidRPr="00C711E8">
        <w:rPr>
          <w:i/>
          <w:iCs/>
          <w:vertAlign w:val="subscript"/>
          <w:lang w:val="en-US"/>
        </w:rPr>
        <w:t>mean</w:t>
      </w:r>
      <w:proofErr w:type="spellEnd"/>
      <w:r w:rsidRPr="00C711E8">
        <w:rPr>
          <w:i/>
          <w:iCs/>
          <w:lang w:val="en-US"/>
        </w:rPr>
        <w:t xml:space="preserve"> </w:t>
      </w:r>
      <w:r w:rsidRPr="00C711E8">
        <w:rPr>
          <w:lang w:val="en-US"/>
        </w:rPr>
        <w:t xml:space="preserve">and standard deviation </w:t>
      </w:r>
      <w:proofErr w:type="spellStart"/>
      <w:r w:rsidRPr="00C711E8">
        <w:rPr>
          <w:i/>
          <w:iCs/>
          <w:lang w:val="en-US"/>
        </w:rPr>
        <w:t>disp</w:t>
      </w:r>
      <w:r w:rsidRPr="00C711E8">
        <w:rPr>
          <w:i/>
          <w:iCs/>
          <w:vertAlign w:val="subscript"/>
          <w:lang w:val="en-US"/>
        </w:rPr>
        <w:t>sd</w:t>
      </w:r>
      <w:proofErr w:type="spellEnd"/>
      <w:r w:rsidRPr="00C711E8">
        <w:rPr>
          <w:lang w:val="en-US"/>
        </w:rPr>
        <w:t xml:space="preserve"> and calculated with</w:t>
      </w:r>
    </w:p>
    <w:p w14:paraId="31CCA3BB" w14:textId="4721CAA3" w:rsidR="007570AB" w:rsidRPr="00C711E8" w:rsidRDefault="00636ECD" w:rsidP="000D4C16">
      <w:pPr>
        <w:pStyle w:val="Beschriftung"/>
        <w:rPr>
          <w:lang w:val="en-US"/>
        </w:rPr>
      </w:pPr>
      <w:r w:rsidRPr="00C711E8">
        <w:rPr>
          <w:noProof/>
          <w:lang w:val="en-US" w:eastAsia="de-DE"/>
        </w:rPr>
        <w:drawing>
          <wp:inline distT="0" distB="0" distL="0" distR="0" wp14:anchorId="638EFFEA" wp14:editId="7FFCA598">
            <wp:extent cx="840740" cy="214630"/>
            <wp:effectExtent l="0" t="0" r="0" b="0"/>
            <wp:docPr id="10"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0740" cy="214630"/>
                    </a:xfrm>
                    <a:prstGeom prst="rect">
                      <a:avLst/>
                    </a:prstGeom>
                  </pic:spPr>
                </pic:pic>
              </a:graphicData>
            </a:graphic>
          </wp:inline>
        </w:drawing>
      </w:r>
      <w:r w:rsidRPr="00C711E8">
        <w:rPr>
          <w:lang w:val="en-US"/>
        </w:rPr>
        <w:tab/>
      </w:r>
      <w:r w:rsidRPr="00C711E8">
        <w:rPr>
          <w:lang w:val="en-US"/>
        </w:rPr>
        <w:tab/>
      </w:r>
      <w:r w:rsidR="000D4C16" w:rsidRPr="00C711E8">
        <w:rPr>
          <w:lang w:val="en-US"/>
        </w:rPr>
        <w:tab/>
      </w:r>
      <w:r w:rsidRPr="00C711E8">
        <w:rPr>
          <w:lang w:val="en-US"/>
        </w:rPr>
        <w:t xml:space="preserve"> 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6</w:t>
      </w:r>
      <w:r w:rsidRPr="00C711E8">
        <w:rPr>
          <w:lang w:val="en-US"/>
        </w:rPr>
        <w:fldChar w:fldCharType="end"/>
      </w:r>
    </w:p>
    <w:p w14:paraId="12B2162D" w14:textId="3ED57C4F" w:rsidR="007570AB" w:rsidRPr="00C711E8" w:rsidRDefault="007570AB" w:rsidP="007570AB">
      <w:pPr>
        <w:rPr>
          <w:lang w:val="en-US"/>
        </w:rPr>
      </w:pPr>
      <w:r w:rsidRPr="00C711E8">
        <w:rPr>
          <w:lang w:val="en-US"/>
        </w:rPr>
        <w:t xml:space="preserve">with </w:t>
      </w:r>
    </w:p>
    <w:p w14:paraId="53D1112E" w14:textId="41A621FB" w:rsidR="000D4C16" w:rsidRPr="00C711E8" w:rsidRDefault="007570AB" w:rsidP="000D4C16">
      <w:pPr>
        <w:pStyle w:val="Beschriftung"/>
        <w:rPr>
          <w:noProof/>
          <w:lang w:val="en-US"/>
        </w:rPr>
      </w:pPr>
      <w:r w:rsidRPr="00C711E8">
        <w:rPr>
          <w:noProof/>
          <w:lang w:val="en-US" w:eastAsia="de-DE"/>
        </w:rPr>
        <w:drawing>
          <wp:inline distT="0" distB="0" distL="0" distR="0" wp14:anchorId="5ADAEEBB" wp14:editId="5D6DC44F">
            <wp:extent cx="1271706" cy="185380"/>
            <wp:effectExtent l="0" t="0" r="5080" b="5715"/>
            <wp:docPr id="37"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1706" cy="185380"/>
                    </a:xfrm>
                    <a:prstGeom prst="rect">
                      <a:avLst/>
                    </a:prstGeom>
                  </pic:spPr>
                </pic:pic>
              </a:graphicData>
            </a:graphic>
          </wp:inline>
        </w:drawing>
      </w:r>
      <w:r w:rsidR="000D4C16" w:rsidRPr="00C711E8">
        <w:rPr>
          <w:lang w:val="en-US"/>
        </w:rPr>
        <w:tab/>
      </w:r>
      <w:r w:rsidR="000D4C16" w:rsidRPr="00C711E8">
        <w:rPr>
          <w:lang w:val="en-US"/>
        </w:rPr>
        <w:tab/>
        <w:t xml:space="preserve"> Equation A.</w:t>
      </w:r>
      <w:r w:rsidR="000D4C16" w:rsidRPr="00C711E8">
        <w:rPr>
          <w:lang w:val="en-US"/>
        </w:rPr>
        <w:fldChar w:fldCharType="begin"/>
      </w:r>
      <w:r w:rsidR="000D4C16" w:rsidRPr="00C711E8">
        <w:rPr>
          <w:lang w:val="en-US"/>
        </w:rPr>
        <w:instrText xml:space="preserve"> SEQ Equation \* ARABIC </w:instrText>
      </w:r>
      <w:r w:rsidR="000D4C16" w:rsidRPr="00C711E8">
        <w:rPr>
          <w:lang w:val="en-US"/>
        </w:rPr>
        <w:fldChar w:fldCharType="separate"/>
      </w:r>
      <w:r w:rsidR="00A75531" w:rsidRPr="00C711E8">
        <w:rPr>
          <w:noProof/>
          <w:lang w:val="en-US"/>
        </w:rPr>
        <w:t>7</w:t>
      </w:r>
      <w:r w:rsidR="000D4C16" w:rsidRPr="00C711E8">
        <w:rPr>
          <w:lang w:val="en-US"/>
        </w:rPr>
        <w:fldChar w:fldCharType="end"/>
      </w:r>
    </w:p>
    <w:p w14:paraId="55097CA3" w14:textId="60EE741B" w:rsidR="007570AB" w:rsidRPr="00C711E8" w:rsidRDefault="007570AB" w:rsidP="007570AB">
      <w:pPr>
        <w:rPr>
          <w:lang w:val="en-US"/>
        </w:rPr>
      </w:pPr>
    </w:p>
    <w:p w14:paraId="67FF4D35" w14:textId="1DCBD70F" w:rsidR="007570AB" w:rsidRPr="00C711E8" w:rsidRDefault="007570AB" w:rsidP="007570AB">
      <w:pPr>
        <w:rPr>
          <w:lang w:val="en-US"/>
        </w:rPr>
      </w:pPr>
      <w:r w:rsidRPr="00C711E8">
        <w:rPr>
          <w:lang w:val="en-US"/>
        </w:rPr>
        <w:t xml:space="preserve">and </w:t>
      </w:r>
    </w:p>
    <w:p w14:paraId="4B08F881" w14:textId="33E6AFAE" w:rsidR="0044012E" w:rsidRPr="00C711E8" w:rsidRDefault="0044012E" w:rsidP="0044012E">
      <w:pPr>
        <w:pStyle w:val="Beschriftung"/>
        <w:rPr>
          <w:noProof/>
          <w:lang w:val="en-US"/>
        </w:rPr>
      </w:pPr>
      <w:r w:rsidRPr="00C711E8">
        <w:rPr>
          <w:noProof/>
          <w:lang w:val="en-US" w:eastAsia="de-DE"/>
        </w:rPr>
        <w:drawing>
          <wp:inline distT="0" distB="0" distL="0" distR="0" wp14:anchorId="6CAD2102" wp14:editId="48D838B2">
            <wp:extent cx="1328420" cy="361315"/>
            <wp:effectExtent l="0" t="0" r="5080" b="635"/>
            <wp:docPr id="11"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8420" cy="361315"/>
                    </a:xfrm>
                    <a:prstGeom prst="rect">
                      <a:avLst/>
                    </a:prstGeom>
                  </pic:spPr>
                </pic:pic>
              </a:graphicData>
            </a:graphic>
          </wp:inline>
        </w:drawing>
      </w:r>
      <w:r w:rsidRPr="00C711E8">
        <w:rPr>
          <w:lang w:val="en-US"/>
        </w:rPr>
        <w:tab/>
      </w:r>
      <w:r w:rsidRPr="00C711E8">
        <w:rPr>
          <w:lang w:val="en-US"/>
        </w:rPr>
        <w:tab/>
        <w:t>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8</w:t>
      </w:r>
      <w:r w:rsidRPr="00C711E8">
        <w:rPr>
          <w:lang w:val="en-US"/>
        </w:rPr>
        <w:fldChar w:fldCharType="end"/>
      </w:r>
    </w:p>
    <w:p w14:paraId="4841DBD8" w14:textId="32323D6A" w:rsidR="007570AB" w:rsidRPr="00C711E8" w:rsidRDefault="007570AB" w:rsidP="007570AB">
      <w:pPr>
        <w:rPr>
          <w:lang w:val="en-US"/>
        </w:rPr>
      </w:pPr>
    </w:p>
    <w:p w14:paraId="219BD565" w14:textId="77777777" w:rsidR="007570AB" w:rsidRPr="00C711E8" w:rsidRDefault="007570AB" w:rsidP="007570AB">
      <w:pPr>
        <w:jc w:val="both"/>
        <w:rPr>
          <w:lang w:val="en-US"/>
        </w:rPr>
      </w:pPr>
      <w:r w:rsidRPr="00C711E8">
        <w:rPr>
          <w:lang w:val="en-US"/>
        </w:rPr>
        <w:t>However, the individuals have a maximal number of search attempts (</w:t>
      </w:r>
      <w:proofErr w:type="spellStart"/>
      <w:r w:rsidRPr="00C711E8">
        <w:rPr>
          <w:i/>
          <w:iCs/>
          <w:lang w:val="en-US"/>
        </w:rPr>
        <w:t>max_search_attempts</w:t>
      </w:r>
      <w:proofErr w:type="spellEnd"/>
      <w:r w:rsidRPr="00C711E8">
        <w:rPr>
          <w:lang w:val="en-US"/>
        </w:rPr>
        <w:t xml:space="preserve">). With higher number of search attempts, the probability of choosing a less suitable cell is increasing. The probability to take a less suitable patch is </w:t>
      </w:r>
    </w:p>
    <w:p w14:paraId="72565B0E" w14:textId="38FE587E" w:rsidR="007570AB" w:rsidRPr="00C711E8" w:rsidRDefault="00B722BD" w:rsidP="00A75531">
      <w:pPr>
        <w:pStyle w:val="Beschriftung"/>
        <w:rPr>
          <w:lang w:val="en-US"/>
        </w:rPr>
      </w:pPr>
      <m:oMath>
        <m:sSub>
          <m:sSubPr>
            <m:ctrlPr>
              <w:rPr>
                <w:rFonts w:ascii="Cambria Math" w:hAnsi="Cambria Math"/>
                <w:lang w:val="en-US"/>
              </w:rPr>
            </m:ctrlPr>
          </m:sSubPr>
          <m:e>
            <m:r>
              <w:rPr>
                <w:rFonts w:ascii="Cambria Math" w:hAnsi="Cambria Math"/>
                <w:lang w:val="en-US"/>
              </w:rPr>
              <m:t>prob</m:t>
            </m:r>
          </m:e>
          <m:sub>
            <m:r>
              <w:rPr>
                <w:rFonts w:ascii="Cambria Math" w:hAnsi="Cambria Math"/>
                <w:lang w:val="en-US"/>
              </w:rPr>
              <m:t>less</m:t>
            </m:r>
          </m:sub>
        </m:sSub>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search attempt</m:t>
            </m:r>
          </m:num>
          <m:den>
            <m:r>
              <w:rPr>
                <w:rFonts w:ascii="Cambria Math" w:hAnsi="Cambria Math"/>
                <w:lang w:val="en-US"/>
              </w:rPr>
              <m:t>maximal search attempts</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Nesting suitability current cell</m:t>
            </m:r>
          </m:num>
          <m:den>
            <m:r>
              <w:rPr>
                <w:rFonts w:ascii="Cambria Math" w:eastAsiaTheme="minorEastAsia" w:hAnsi="Cambria Math"/>
                <w:lang w:val="en-US"/>
              </w:rPr>
              <m:t>maximal nesting suitability in dispersal range</m:t>
            </m:r>
          </m:den>
        </m:f>
      </m:oMath>
      <w:r w:rsidR="00A75531" w:rsidRPr="00C711E8">
        <w:rPr>
          <w:rFonts w:eastAsiaTheme="minorEastAsia"/>
          <w:lang w:val="en-US"/>
        </w:rPr>
        <w:tab/>
      </w:r>
      <w:r w:rsidR="00A75531" w:rsidRPr="00C711E8">
        <w:rPr>
          <w:lang w:val="en-US"/>
        </w:rPr>
        <w:t>Equation A.</w:t>
      </w:r>
      <w:r w:rsidR="00A75531" w:rsidRPr="00C711E8">
        <w:rPr>
          <w:lang w:val="en-US"/>
        </w:rPr>
        <w:fldChar w:fldCharType="begin"/>
      </w:r>
      <w:r w:rsidR="00A75531" w:rsidRPr="00C711E8">
        <w:rPr>
          <w:lang w:val="en-US"/>
        </w:rPr>
        <w:instrText xml:space="preserve"> SEQ Equation \* ARABIC </w:instrText>
      </w:r>
      <w:r w:rsidR="00A75531" w:rsidRPr="00C711E8">
        <w:rPr>
          <w:lang w:val="en-US"/>
        </w:rPr>
        <w:fldChar w:fldCharType="separate"/>
      </w:r>
      <w:r w:rsidR="00A75531" w:rsidRPr="00C711E8">
        <w:rPr>
          <w:noProof/>
          <w:lang w:val="en-US"/>
        </w:rPr>
        <w:t>9</w:t>
      </w:r>
      <w:r w:rsidR="00A75531" w:rsidRPr="00C711E8">
        <w:rPr>
          <w:lang w:val="en-US"/>
        </w:rPr>
        <w:fldChar w:fldCharType="end"/>
      </w:r>
    </w:p>
    <w:p w14:paraId="75F02058" w14:textId="77777777" w:rsidR="007570AB" w:rsidRPr="00C711E8" w:rsidRDefault="007570AB" w:rsidP="007570AB">
      <w:pPr>
        <w:pStyle w:val="Listenabsatz"/>
        <w:rPr>
          <w:lang w:val="en-US"/>
        </w:rPr>
      </w:pPr>
    </w:p>
    <w:p w14:paraId="1815BE57" w14:textId="76BA3291" w:rsidR="007570AB" w:rsidRPr="00C711E8" w:rsidRDefault="007570AB" w:rsidP="007570AB">
      <w:pPr>
        <w:jc w:val="both"/>
        <w:rPr>
          <w:lang w:val="en-US"/>
        </w:rPr>
      </w:pPr>
      <w:r w:rsidRPr="00C711E8">
        <w:rPr>
          <w:lang w:val="en-US"/>
        </w:rPr>
        <w:t>Only if the population size is below the nesting capacity for that FT in the chosen cell, the individual is immigrat</w:t>
      </w:r>
      <w:r w:rsidR="002A0F63" w:rsidRPr="00C711E8">
        <w:rPr>
          <w:lang w:val="en-US"/>
        </w:rPr>
        <w:t>ing. All emigrating individuals</w:t>
      </w:r>
      <w:r w:rsidRPr="00C711E8">
        <w:rPr>
          <w:lang w:val="en-US"/>
        </w:rPr>
        <w:t xml:space="preserve"> that were not able to find a suitable patch in the designated number of search attempts, are assumed to either die or have left the landscape.</w:t>
      </w:r>
    </w:p>
    <w:p w14:paraId="1533D883" w14:textId="77777777" w:rsidR="007570AB" w:rsidRPr="00C711E8" w:rsidRDefault="007570AB" w:rsidP="007570AB">
      <w:pPr>
        <w:pStyle w:val="berschrift3"/>
        <w:rPr>
          <w:lang w:val="en-US"/>
        </w:rPr>
      </w:pPr>
      <w:r w:rsidRPr="00C711E8">
        <w:rPr>
          <w:lang w:val="en-US"/>
        </w:rPr>
        <w:t>Disturbances</w:t>
      </w:r>
    </w:p>
    <w:p w14:paraId="0105E951" w14:textId="5A17EACF" w:rsidR="007570AB" w:rsidRPr="00C711E8" w:rsidRDefault="007570AB" w:rsidP="007570AB">
      <w:pPr>
        <w:jc w:val="both"/>
        <w:rPr>
          <w:lang w:val="en-US"/>
        </w:rPr>
      </w:pPr>
      <w:r w:rsidRPr="00C711E8">
        <w:rPr>
          <w:lang w:val="en-US"/>
        </w:rPr>
        <w:t xml:space="preserve">The implementation of disturbances differs between land use classes. For agriculturally managed land use classes, </w:t>
      </w:r>
      <w:r w:rsidR="00C844EC" w:rsidRPr="00C711E8">
        <w:rPr>
          <w:lang w:val="en-US"/>
        </w:rPr>
        <w:t xml:space="preserve">namely </w:t>
      </w:r>
      <w:r w:rsidRPr="00C711E8">
        <w:rPr>
          <w:lang w:val="en-US"/>
        </w:rPr>
        <w:t>arable and grassland, disturbances occur</w:t>
      </w:r>
      <w:r w:rsidR="00C844EC" w:rsidRPr="00C711E8">
        <w:rPr>
          <w:lang w:val="en-US"/>
        </w:rPr>
        <w:t xml:space="preserve"> on a patch-scale</w:t>
      </w:r>
      <w:r w:rsidRPr="00C711E8">
        <w:rPr>
          <w:lang w:val="en-US"/>
        </w:rPr>
        <w:t xml:space="preserve">. In arable patches, disturbances occur every year. Grassland patches have a probability of 80% to be disturbed in a year. In forest, bare and urban land use classes, each cell has a probability to be disturbed: For the bare </w:t>
      </w:r>
      <w:r w:rsidR="00C844EC" w:rsidRPr="00C711E8">
        <w:rPr>
          <w:lang w:val="en-US"/>
        </w:rPr>
        <w:t xml:space="preserve">and urban </w:t>
      </w:r>
      <w:r w:rsidRPr="00C711E8">
        <w:rPr>
          <w:lang w:val="en-US"/>
        </w:rPr>
        <w:t xml:space="preserve">land use class the probability is 70%, and for forest land use class the probability is 30%. If a cell is disturbed the FT populations located in this cell are suffering a </w:t>
      </w:r>
      <w:r w:rsidR="00C844EC" w:rsidRPr="00C711E8">
        <w:rPr>
          <w:lang w:val="en-US"/>
        </w:rPr>
        <w:t>FT</w:t>
      </w:r>
      <w:r w:rsidR="008B3F42" w:rsidRPr="00C711E8">
        <w:rPr>
          <w:lang w:val="en-US"/>
        </w:rPr>
        <w:t>-</w:t>
      </w:r>
      <w:r w:rsidRPr="00C711E8">
        <w:rPr>
          <w:lang w:val="en-US"/>
        </w:rPr>
        <w:t xml:space="preserve">specific reduction in population </w:t>
      </w:r>
      <w:r w:rsidRPr="00C711E8">
        <w:rPr>
          <w:lang w:val="en-US"/>
        </w:rPr>
        <w:lastRenderedPageBreak/>
        <w:t xml:space="preserve">size simulating a nest disturbance. </w:t>
      </w:r>
      <w:r w:rsidR="00C844EC" w:rsidRPr="00C711E8">
        <w:rPr>
          <w:lang w:val="en-US"/>
        </w:rPr>
        <w:t>The intensity of disturbance</w:t>
      </w:r>
      <w:r w:rsidRPr="00C711E8">
        <w:rPr>
          <w:lang w:val="en-US"/>
        </w:rPr>
        <w:t xml:space="preserve"> depends on nesting site characteristics: soil</w:t>
      </w:r>
      <w:r w:rsidR="008B3F42" w:rsidRPr="00C711E8">
        <w:rPr>
          <w:lang w:val="en-US"/>
        </w:rPr>
        <w:t>-</w:t>
      </w:r>
      <w:r w:rsidRPr="00C711E8">
        <w:rPr>
          <w:lang w:val="en-US"/>
        </w:rPr>
        <w:t xml:space="preserve">nesting bees suffer more </w:t>
      </w:r>
      <w:r w:rsidR="00C844EC" w:rsidRPr="00C711E8">
        <w:rPr>
          <w:lang w:val="en-US"/>
        </w:rPr>
        <w:t xml:space="preserve">from a disturbance </w:t>
      </w:r>
      <w:r w:rsidRPr="00C711E8">
        <w:rPr>
          <w:lang w:val="en-US"/>
        </w:rPr>
        <w:t>than cavity</w:t>
      </w:r>
      <w:r w:rsidR="008B3F42" w:rsidRPr="00C711E8">
        <w:rPr>
          <w:lang w:val="en-US"/>
        </w:rPr>
        <w:t>-</w:t>
      </w:r>
      <w:r w:rsidRPr="00C711E8">
        <w:rPr>
          <w:lang w:val="en-US"/>
        </w:rPr>
        <w:t xml:space="preserve">nesting bees. </w:t>
      </w:r>
    </w:p>
    <w:p w14:paraId="5AD48617" w14:textId="5EC7AFC1" w:rsidR="007570AB" w:rsidRPr="00C711E8" w:rsidRDefault="007570AB" w:rsidP="007570AB">
      <w:pPr>
        <w:rPr>
          <w:lang w:val="en-US"/>
        </w:rPr>
      </w:pPr>
      <w:r w:rsidRPr="00C711E8">
        <w:rPr>
          <w:lang w:val="en-US"/>
        </w:rPr>
        <w:t>In cells of a realized transition zone, no disturbance takes place.</w:t>
      </w:r>
    </w:p>
    <w:p w14:paraId="2DAE6A7D" w14:textId="6814E4A5" w:rsidR="002A0F63" w:rsidRPr="00C711E8" w:rsidRDefault="002A0F63" w:rsidP="002A0F63">
      <w:pPr>
        <w:pStyle w:val="berschrift3"/>
        <w:rPr>
          <w:lang w:val="en-US"/>
        </w:rPr>
      </w:pPr>
      <w:r w:rsidRPr="00C711E8">
        <w:rPr>
          <w:lang w:val="en-US"/>
        </w:rPr>
        <w:t>Transition zones</w:t>
      </w:r>
    </w:p>
    <w:p w14:paraId="4B569EE0" w14:textId="26A0FFF1" w:rsidR="002A0F63" w:rsidRPr="00C711E8" w:rsidRDefault="002A0F63" w:rsidP="002A0F63">
      <w:pPr>
        <w:jc w:val="both"/>
        <w:rPr>
          <w:lang w:val="en-US"/>
        </w:rPr>
      </w:pPr>
      <w:r w:rsidRPr="00C711E8">
        <w:rPr>
          <w:lang w:val="en-US"/>
        </w:rPr>
        <w:t xml:space="preserve">Transition zones were defined as </w:t>
      </w:r>
      <w:r w:rsidR="005B46CE" w:rsidRPr="00C711E8">
        <w:rPr>
          <w:lang w:val="en-US"/>
        </w:rPr>
        <w:t xml:space="preserve">buffer areas </w:t>
      </w:r>
      <w:r w:rsidRPr="00C711E8">
        <w:rPr>
          <w:lang w:val="en-US"/>
        </w:rPr>
        <w:t>of natural habitat located at the border of arable fields. Specifically, transition zones occur at borders of arable to grassland or arable to forest patches and only reach into the arable area. Thus, only grid cells of arable land use class directly located next to a grassland or forest patch are potentially transformed into transition zone cells.</w:t>
      </w:r>
      <w:r w:rsidR="00C318E8" w:rsidRPr="00C711E8">
        <w:rPr>
          <w:lang w:val="en-US"/>
        </w:rPr>
        <w:t xml:space="preserve"> The model parameter </w:t>
      </w:r>
      <w:proofErr w:type="spellStart"/>
      <w:r w:rsidR="00C318E8" w:rsidRPr="00C711E8">
        <w:rPr>
          <w:i/>
          <w:lang w:val="en-US"/>
        </w:rPr>
        <w:t>TZ_percentage</w:t>
      </w:r>
      <w:proofErr w:type="spellEnd"/>
      <w:r w:rsidR="00C318E8" w:rsidRPr="00C711E8">
        <w:rPr>
          <w:lang w:val="en-US"/>
        </w:rPr>
        <w:t xml:space="preserve"> determines the amount of potential transition zone cells</w:t>
      </w:r>
      <w:r w:rsidR="00EB0600" w:rsidRPr="00C711E8">
        <w:rPr>
          <w:lang w:val="en-US"/>
        </w:rPr>
        <w:t xml:space="preserve"> which are</w:t>
      </w:r>
      <w:r w:rsidR="00C318E8" w:rsidRPr="00C711E8">
        <w:rPr>
          <w:lang w:val="en-US"/>
        </w:rPr>
        <w:t xml:space="preserve"> </w:t>
      </w:r>
      <w:r w:rsidR="005B46CE" w:rsidRPr="00C711E8">
        <w:rPr>
          <w:lang w:val="en-US"/>
        </w:rPr>
        <w:t>converted</w:t>
      </w:r>
      <w:r w:rsidR="00C318E8" w:rsidRPr="00C711E8">
        <w:rPr>
          <w:lang w:val="en-US"/>
        </w:rPr>
        <w:t xml:space="preserve"> to realized transition zones. The conversion is conserved on a patch-scale, </w:t>
      </w:r>
      <w:r w:rsidR="00686025" w:rsidRPr="00C711E8">
        <w:rPr>
          <w:lang w:val="en-US"/>
        </w:rPr>
        <w:t>i.e.,</w:t>
      </w:r>
      <w:r w:rsidR="00C318E8" w:rsidRPr="00C711E8">
        <w:rPr>
          <w:lang w:val="en-US"/>
        </w:rPr>
        <w:t xml:space="preserve"> first</w:t>
      </w:r>
      <w:r w:rsidR="00EB0600" w:rsidRPr="00C711E8">
        <w:rPr>
          <w:lang w:val="en-US"/>
        </w:rPr>
        <w:t>,</w:t>
      </w:r>
      <w:r w:rsidR="00C318E8" w:rsidRPr="00C711E8">
        <w:rPr>
          <w:lang w:val="en-US"/>
        </w:rPr>
        <w:t xml:space="preserve"> all potential transition zone cells of a specific patch are randomly converted before the next arable patch is selected. The user can determine if the model should start with the largest or with the smallest arable patch and continues in descending or ascending order.</w:t>
      </w:r>
    </w:p>
    <w:p w14:paraId="04948395" w14:textId="68A9B4B4" w:rsidR="002A0F63" w:rsidRPr="00C711E8" w:rsidRDefault="002A0F63" w:rsidP="00C318E8">
      <w:pPr>
        <w:jc w:val="both"/>
        <w:rPr>
          <w:lang w:val="en-US"/>
        </w:rPr>
      </w:pPr>
      <w:r w:rsidRPr="00C711E8">
        <w:rPr>
          <w:lang w:val="en-US"/>
        </w:rPr>
        <w:t>Within realized transition zone cells (</w:t>
      </w:r>
      <w:proofErr w:type="gramStart"/>
      <w:r w:rsidRPr="00C711E8">
        <w:rPr>
          <w:lang w:val="en-US"/>
        </w:rPr>
        <w:t>i.e.</w:t>
      </w:r>
      <w:proofErr w:type="gramEnd"/>
      <w:r w:rsidRPr="00C711E8">
        <w:rPr>
          <w:lang w:val="en-US"/>
        </w:rPr>
        <w:t xml:space="preserve"> potentially transition zone cells which are actually transformed) nesting capacity and resource availability is increased according to a type-specific model parameter, namely </w:t>
      </w:r>
      <w:proofErr w:type="spellStart"/>
      <w:r w:rsidRPr="00C711E8">
        <w:rPr>
          <w:i/>
          <w:lang w:val="en-US"/>
        </w:rPr>
        <w:t>trans_effect_res</w:t>
      </w:r>
      <w:proofErr w:type="spellEnd"/>
      <w:r w:rsidR="00C318E8" w:rsidRPr="00C711E8">
        <w:rPr>
          <w:i/>
          <w:lang w:val="en-US"/>
        </w:rPr>
        <w:t xml:space="preserve"> </w:t>
      </w:r>
      <w:r w:rsidR="00C318E8" w:rsidRPr="00C711E8">
        <w:rPr>
          <w:lang w:val="en-US"/>
        </w:rPr>
        <w:t>(0-1)</w:t>
      </w:r>
      <w:r w:rsidRPr="00C711E8">
        <w:rPr>
          <w:lang w:val="en-US"/>
        </w:rPr>
        <w:t xml:space="preserve"> and </w:t>
      </w:r>
      <w:proofErr w:type="spellStart"/>
      <w:r w:rsidRPr="00C711E8">
        <w:rPr>
          <w:i/>
          <w:lang w:val="en-US"/>
        </w:rPr>
        <w:t>trans_effect_</w:t>
      </w:r>
      <w:r w:rsidRPr="00C711E8">
        <w:rPr>
          <w:lang w:val="en-US"/>
        </w:rPr>
        <w:t>nest</w:t>
      </w:r>
      <w:proofErr w:type="spellEnd"/>
      <w:r w:rsidR="00C318E8" w:rsidRPr="00C711E8">
        <w:rPr>
          <w:lang w:val="en-US"/>
        </w:rPr>
        <w:t xml:space="preserve"> (0-1)</w:t>
      </w:r>
      <w:r w:rsidRPr="00C711E8">
        <w:rPr>
          <w:lang w:val="en-US"/>
        </w:rPr>
        <w:t>, and disturbance probability is decreased</w:t>
      </w:r>
      <w:r w:rsidR="00C318E8" w:rsidRPr="00C711E8">
        <w:rPr>
          <w:lang w:val="en-US"/>
        </w:rPr>
        <w:t xml:space="preserve"> to 0</w:t>
      </w:r>
      <w:r w:rsidRPr="00C711E8">
        <w:rPr>
          <w:lang w:val="en-US"/>
        </w:rPr>
        <w:t xml:space="preserve">. </w:t>
      </w:r>
    </w:p>
    <w:p w14:paraId="26290D01" w14:textId="77777777" w:rsidR="007570AB" w:rsidRPr="00C711E8" w:rsidRDefault="007570AB" w:rsidP="007570AB">
      <w:pPr>
        <w:pStyle w:val="berschrift3"/>
        <w:rPr>
          <w:lang w:val="en-US"/>
        </w:rPr>
      </w:pPr>
      <w:r w:rsidRPr="00C711E8">
        <w:rPr>
          <w:lang w:val="en-US"/>
        </w:rPr>
        <w:t>Output</w:t>
      </w:r>
    </w:p>
    <w:p w14:paraId="5EAA8F03" w14:textId="237D2CC9" w:rsidR="007570AB" w:rsidRPr="00C711E8" w:rsidRDefault="007570AB" w:rsidP="007570AB">
      <w:pPr>
        <w:rPr>
          <w:lang w:val="en-US"/>
        </w:rPr>
      </w:pPr>
      <w:r w:rsidRPr="00C711E8">
        <w:rPr>
          <w:lang w:val="en-US"/>
        </w:rPr>
        <w:t>After each year, the model stores the population sizes of FTs on patch level. Every 10</w:t>
      </w:r>
      <w:r w:rsidRPr="00C711E8">
        <w:rPr>
          <w:vertAlign w:val="superscript"/>
          <w:lang w:val="en-US"/>
        </w:rPr>
        <w:t>th</w:t>
      </w:r>
      <w:r w:rsidRPr="00C711E8">
        <w:rPr>
          <w:lang w:val="en-US"/>
        </w:rPr>
        <w:t xml:space="preserve"> year, it also stores the population sizes of FTs on grid cell level (due to runtime issues only every 10</w:t>
      </w:r>
      <w:r w:rsidRPr="00C711E8">
        <w:rPr>
          <w:vertAlign w:val="superscript"/>
          <w:lang w:val="en-US"/>
        </w:rPr>
        <w:t>th</w:t>
      </w:r>
      <w:r w:rsidRPr="00C711E8">
        <w:rPr>
          <w:lang w:val="en-US"/>
        </w:rPr>
        <w:t xml:space="preserve"> year)</w:t>
      </w:r>
      <w:r w:rsidR="00EB0600" w:rsidRPr="00C711E8">
        <w:rPr>
          <w:lang w:val="en-US"/>
        </w:rPr>
        <w:t>.</w:t>
      </w:r>
    </w:p>
    <w:bookmarkEnd w:id="0"/>
    <w:p w14:paraId="583BAE17" w14:textId="09096217" w:rsidR="00C04501" w:rsidRPr="00C711E8" w:rsidRDefault="00C04501" w:rsidP="00C04501">
      <w:pPr>
        <w:pStyle w:val="berschrift2"/>
        <w:rPr>
          <w:lang w:val="en-US"/>
        </w:rPr>
      </w:pPr>
      <w:r w:rsidRPr="00C711E8">
        <w:rPr>
          <w:lang w:val="en-US"/>
        </w:rPr>
        <w:t>References</w:t>
      </w:r>
    </w:p>
    <w:p w14:paraId="79051526" w14:textId="77777777" w:rsidR="00251E6F" w:rsidRPr="00C711E8" w:rsidRDefault="00C04501" w:rsidP="00251E6F">
      <w:pPr>
        <w:pStyle w:val="Literaturverzeichnis"/>
        <w:rPr>
          <w:rFonts w:ascii="Calibri" w:hAnsi="Calibri" w:cs="Calibri"/>
          <w:szCs w:val="24"/>
          <w:lang w:val="en-US"/>
        </w:rPr>
      </w:pPr>
      <w:r w:rsidRPr="00C711E8">
        <w:rPr>
          <w:lang w:val="en-US"/>
        </w:rPr>
        <w:fldChar w:fldCharType="begin"/>
      </w:r>
      <w:r w:rsidR="00251E6F" w:rsidRPr="00C711E8">
        <w:rPr>
          <w:lang w:val="en-US"/>
        </w:rPr>
        <w:instrText xml:space="preserve"> ADDIN ZOTERO_BIBL {"uncited":[],"omitted":[],"custom":[[["http://zotero.org/users/7499912/items/MDCRS8JN"],"Westrich, P., 1989. Die Wildbienen Baden-W\\uc0\\u252{}rttembergs. Ulmer, Stuttgart."]]} CSL_BIBLIOGRAPHY </w:instrText>
      </w:r>
      <w:r w:rsidRPr="00C711E8">
        <w:rPr>
          <w:lang w:val="en-US"/>
        </w:rPr>
        <w:fldChar w:fldCharType="separate"/>
      </w:r>
      <w:r w:rsidR="00251E6F" w:rsidRPr="00C711E8">
        <w:rPr>
          <w:rFonts w:ascii="Calibri" w:hAnsi="Calibri" w:cs="Calibri"/>
          <w:szCs w:val="24"/>
          <w:lang w:val="en-US"/>
        </w:rPr>
        <w:t>Begosh, A., Smith, L.M., Park, C.N., Mcmurry, S.T., Lagrange, T.G., 2020. Effects of Wetland Presence and Upland Land Use on Wild Hymenopteran and Dipteran Pollinators in the Rainwater Basin of Nebraska, USA. Wetlands 40, 1017–1031. https://doi.org/10.1007/s13157-019-01244-w</w:t>
      </w:r>
    </w:p>
    <w:p w14:paraId="53094E96"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Bommarco, R., Biesmeijer, J.C., Meyer, B., Potts, S.G., Pöyry, J., Roberts, S.P.M., Steffan-Dewenter, I., Öckinger, E., 2010. Dispersal capacity and diet breadth modify the response of wild bees to habitat loss. Proceedings of the Royal Society B: Biological Sciences 277, 2075–2082. https://doi.org/10.1098/rspb.2009.2221</w:t>
      </w:r>
    </w:p>
    <w:p w14:paraId="2718AD08"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Fortel, L., Henry, M., Guilbaud, L., Guirao, A.L., Kuhlmann, M., Mouret, H., Rollin, O., Vaissière, B.E., 2014. Decreasing Abundance, Increasing Diversity and Changing Structure of the Wild Bee Community (Hymenoptera: Anthophila) along an Urbanization Gradient. PLoS ONE 9, e104679. https://doi.org/10.1371/journal.pone.0104679</w:t>
      </w:r>
    </w:p>
    <w:p w14:paraId="78B2CBE4"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Greenleaf, S.S., Williams, N.M., Winfree, R., Kremen, C., 2007. Bee foraging ranges and their relationship to body size. Oecologia 153, 589–596. https://doi.org/10.1007/s00442-007-0752-9</w:t>
      </w:r>
    </w:p>
    <w:p w14:paraId="7E44EEAC"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Jeltsch, F., Moloney, K.A., Schwager, M., Körner, K., Blaum, N., 2011. Consequences of correlations between habitat modifications and negative impact of climate change for regional species survival. Agriculture, Ecosystems and Environment 145, 49–58. https://doi.org/10.1016/j.agee.2010.12.019</w:t>
      </w:r>
    </w:p>
    <w:p w14:paraId="35853EA3"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Lozada-Gobilard, S., Landivar Albis, C.M., Rupik, K.B., Pätzig, M., Hausmann, S., Tiedemann, R., Joshi, J., 2021. Habitat quality and connectivity in kettle holes enhance bee diversity in agricultural landscapes. Agriculture, Ecosystems &amp; Environment 319, 107525. https://doi.org/10.1016/j.agee.2021.107525</w:t>
      </w:r>
    </w:p>
    <w:p w14:paraId="53C0BA52"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Martin, H.-J., 2020. http://wildbienen.de/index.htm.</w:t>
      </w:r>
    </w:p>
    <w:p w14:paraId="23B8C417"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Maynard Smith, J., Slatkin, M., 1973. The Stability of Predator-Prey Systems. Ecological Society of America 54, 384–391.</w:t>
      </w:r>
    </w:p>
    <w:p w14:paraId="02477A34"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lastRenderedPageBreak/>
        <w:t>McGarigal, K., Cushman, S., Ene, E., 2012. FRAGSTATS v4: Spatial Pattern Analysis Program for Categorical and Continuous Maps. Computer software program produced by the authors at the University of Massachusetts, Amherst. Available online at http://www.umass.edu/landeco/research/fragstats/fragstats.html.</w:t>
      </w:r>
    </w:p>
    <w:p w14:paraId="0B27DA2F"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Potts, S.G., Willmer, P., 1997. Abiotic and biotic factors influencing nest-site selection by Halictus rubicundus, a ground-nesting halictine bee. Ecological Entomology 22, 319–328. https://doi.org/10.1046/j.1365-2311.1997.00071.x</w:t>
      </w:r>
    </w:p>
    <w:p w14:paraId="12EA06E2"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Ulmer, M., 2020. https://www.wildbienenwelt.de/.</w:t>
      </w:r>
    </w:p>
    <w:p w14:paraId="3716D35A" w14:textId="77777777" w:rsidR="00251E6F" w:rsidRPr="00C711E8" w:rsidRDefault="00251E6F" w:rsidP="00251E6F">
      <w:pPr>
        <w:pStyle w:val="Literaturverzeichnis"/>
        <w:rPr>
          <w:rFonts w:ascii="Calibri" w:hAnsi="Calibri" w:cs="Calibri"/>
          <w:szCs w:val="24"/>
          <w:lang w:val="en-US"/>
        </w:rPr>
      </w:pPr>
      <w:r w:rsidRPr="000E64E0">
        <w:rPr>
          <w:rFonts w:ascii="Calibri" w:hAnsi="Calibri" w:cs="Calibri"/>
          <w:szCs w:val="24"/>
          <w:lang w:val="de-DE"/>
        </w:rPr>
        <w:t xml:space="preserve">Westrich, P., 1989. Die Wildbienen Baden-Württembergs. </w:t>
      </w:r>
      <w:r w:rsidRPr="00C711E8">
        <w:rPr>
          <w:rFonts w:ascii="Calibri" w:hAnsi="Calibri" w:cs="Calibri"/>
          <w:szCs w:val="24"/>
          <w:lang w:val="en-US"/>
        </w:rPr>
        <w:t>Ulmer, Stuttgart.</w:t>
      </w:r>
    </w:p>
    <w:p w14:paraId="4804BEA2" w14:textId="6061FDFF" w:rsidR="00C04501" w:rsidRPr="00C711E8" w:rsidRDefault="00C04501" w:rsidP="00C04501">
      <w:pPr>
        <w:rPr>
          <w:lang w:val="en-US"/>
        </w:rPr>
      </w:pPr>
      <w:r w:rsidRPr="00C711E8">
        <w:rPr>
          <w:lang w:val="en-US"/>
        </w:rPr>
        <w:fldChar w:fldCharType="end"/>
      </w:r>
    </w:p>
    <w:sectPr w:rsidR="00C04501" w:rsidRPr="00C711E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4327" w14:textId="77777777" w:rsidR="00B722BD" w:rsidRDefault="00B722BD" w:rsidP="006557F8">
      <w:pPr>
        <w:spacing w:after="0" w:line="240" w:lineRule="auto"/>
      </w:pPr>
      <w:r>
        <w:separator/>
      </w:r>
    </w:p>
  </w:endnote>
  <w:endnote w:type="continuationSeparator" w:id="0">
    <w:p w14:paraId="256C3AD3" w14:textId="77777777" w:rsidR="00B722BD" w:rsidRDefault="00B722BD" w:rsidP="0065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0F3A" w14:textId="77777777" w:rsidR="00FD1140" w:rsidRDefault="00FD114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042032"/>
      <w:docPartObj>
        <w:docPartGallery w:val="Page Numbers (Bottom of Page)"/>
        <w:docPartUnique/>
      </w:docPartObj>
    </w:sdtPr>
    <w:sdtEndPr/>
    <w:sdtContent>
      <w:p w14:paraId="4785215E" w14:textId="0114D1B6" w:rsidR="00FD1140" w:rsidRDefault="00FD1140">
        <w:pPr>
          <w:pStyle w:val="Fuzeile"/>
          <w:jc w:val="center"/>
        </w:pPr>
        <w:r>
          <w:fldChar w:fldCharType="begin"/>
        </w:r>
        <w:r>
          <w:instrText>PAGE   \* MERGEFORMAT</w:instrText>
        </w:r>
        <w:r>
          <w:fldChar w:fldCharType="separate"/>
        </w:r>
        <w:r>
          <w:t>2</w:t>
        </w:r>
        <w:r>
          <w:fldChar w:fldCharType="end"/>
        </w:r>
      </w:p>
    </w:sdtContent>
  </w:sdt>
  <w:p w14:paraId="4518B7E2" w14:textId="77777777" w:rsidR="00FD1140" w:rsidRDefault="00FD114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4191" w14:textId="77777777" w:rsidR="00FD1140" w:rsidRDefault="00FD11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2D4C" w14:textId="77777777" w:rsidR="00B722BD" w:rsidRDefault="00B722BD" w:rsidP="006557F8">
      <w:pPr>
        <w:spacing w:after="0" w:line="240" w:lineRule="auto"/>
      </w:pPr>
      <w:r>
        <w:separator/>
      </w:r>
    </w:p>
  </w:footnote>
  <w:footnote w:type="continuationSeparator" w:id="0">
    <w:p w14:paraId="7F943788" w14:textId="77777777" w:rsidR="00B722BD" w:rsidRDefault="00B722BD" w:rsidP="0065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3B2C" w14:textId="77777777" w:rsidR="00FD1140" w:rsidRDefault="00FD11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2B8A" w14:textId="77777777" w:rsidR="00FD1140" w:rsidRDefault="00FD114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99BD" w14:textId="77777777" w:rsidR="00FD1140" w:rsidRDefault="00FD114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tte Reeg">
    <w15:presenceInfo w15:providerId="AD" w15:userId="S::jette.reeg@uni-potsdam.de::18bd2e61-52af-4409-b960-8575701428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0AB"/>
    <w:rsid w:val="00003ED8"/>
    <w:rsid w:val="00012A68"/>
    <w:rsid w:val="00025BC1"/>
    <w:rsid w:val="0009324A"/>
    <w:rsid w:val="000D072E"/>
    <w:rsid w:val="000D4C16"/>
    <w:rsid w:val="000D574C"/>
    <w:rsid w:val="000E5ECE"/>
    <w:rsid w:val="000E64E0"/>
    <w:rsid w:val="001238AE"/>
    <w:rsid w:val="00125F42"/>
    <w:rsid w:val="00144AB3"/>
    <w:rsid w:val="00145407"/>
    <w:rsid w:val="00155C00"/>
    <w:rsid w:val="00171191"/>
    <w:rsid w:val="001B7DDB"/>
    <w:rsid w:val="001F4503"/>
    <w:rsid w:val="002227D6"/>
    <w:rsid w:val="00251E6F"/>
    <w:rsid w:val="00257CCC"/>
    <w:rsid w:val="002A0F63"/>
    <w:rsid w:val="002C0BA1"/>
    <w:rsid w:val="002C4A62"/>
    <w:rsid w:val="002C5ADE"/>
    <w:rsid w:val="002F1EA0"/>
    <w:rsid w:val="003074A5"/>
    <w:rsid w:val="003258CE"/>
    <w:rsid w:val="0033118C"/>
    <w:rsid w:val="00331568"/>
    <w:rsid w:val="003379C8"/>
    <w:rsid w:val="0036241A"/>
    <w:rsid w:val="00363F3E"/>
    <w:rsid w:val="0037686C"/>
    <w:rsid w:val="00392572"/>
    <w:rsid w:val="003F0322"/>
    <w:rsid w:val="003F53A0"/>
    <w:rsid w:val="00407A55"/>
    <w:rsid w:val="004231D7"/>
    <w:rsid w:val="0044012E"/>
    <w:rsid w:val="00446A8B"/>
    <w:rsid w:val="00452F96"/>
    <w:rsid w:val="00466226"/>
    <w:rsid w:val="004A6F8B"/>
    <w:rsid w:val="004D60AF"/>
    <w:rsid w:val="004F115B"/>
    <w:rsid w:val="00504607"/>
    <w:rsid w:val="00524A21"/>
    <w:rsid w:val="005314CE"/>
    <w:rsid w:val="00537B30"/>
    <w:rsid w:val="00557ABE"/>
    <w:rsid w:val="0056106C"/>
    <w:rsid w:val="00575A0B"/>
    <w:rsid w:val="005856CC"/>
    <w:rsid w:val="005A778E"/>
    <w:rsid w:val="005B46CE"/>
    <w:rsid w:val="005B66F2"/>
    <w:rsid w:val="005C3DFB"/>
    <w:rsid w:val="005E6DE1"/>
    <w:rsid w:val="00607C03"/>
    <w:rsid w:val="00636ECD"/>
    <w:rsid w:val="00645C69"/>
    <w:rsid w:val="006518A1"/>
    <w:rsid w:val="006557F8"/>
    <w:rsid w:val="00686025"/>
    <w:rsid w:val="0068661D"/>
    <w:rsid w:val="006A4ED7"/>
    <w:rsid w:val="006B0DA9"/>
    <w:rsid w:val="006D0990"/>
    <w:rsid w:val="006D6BEE"/>
    <w:rsid w:val="006F0C64"/>
    <w:rsid w:val="006F6156"/>
    <w:rsid w:val="007176DC"/>
    <w:rsid w:val="00720447"/>
    <w:rsid w:val="00747D01"/>
    <w:rsid w:val="007570AB"/>
    <w:rsid w:val="007666EC"/>
    <w:rsid w:val="00791C3B"/>
    <w:rsid w:val="007978B5"/>
    <w:rsid w:val="00836B11"/>
    <w:rsid w:val="00844143"/>
    <w:rsid w:val="0086317C"/>
    <w:rsid w:val="008718D7"/>
    <w:rsid w:val="0087433F"/>
    <w:rsid w:val="0088361E"/>
    <w:rsid w:val="00886D89"/>
    <w:rsid w:val="008A362B"/>
    <w:rsid w:val="008A3A4C"/>
    <w:rsid w:val="008B0FC2"/>
    <w:rsid w:val="008B3F42"/>
    <w:rsid w:val="008C5301"/>
    <w:rsid w:val="008D718B"/>
    <w:rsid w:val="008F08F1"/>
    <w:rsid w:val="00906E29"/>
    <w:rsid w:val="00907789"/>
    <w:rsid w:val="00925109"/>
    <w:rsid w:val="00940E82"/>
    <w:rsid w:val="00962506"/>
    <w:rsid w:val="00964BC6"/>
    <w:rsid w:val="00981063"/>
    <w:rsid w:val="009E2136"/>
    <w:rsid w:val="009F1F8C"/>
    <w:rsid w:val="009F385E"/>
    <w:rsid w:val="009F5CCF"/>
    <w:rsid w:val="00A10DBF"/>
    <w:rsid w:val="00A20422"/>
    <w:rsid w:val="00A43838"/>
    <w:rsid w:val="00A45AD0"/>
    <w:rsid w:val="00A508B3"/>
    <w:rsid w:val="00A61AAA"/>
    <w:rsid w:val="00A61D23"/>
    <w:rsid w:val="00A67BB3"/>
    <w:rsid w:val="00A71C7F"/>
    <w:rsid w:val="00A75531"/>
    <w:rsid w:val="00A90939"/>
    <w:rsid w:val="00A92B36"/>
    <w:rsid w:val="00A95314"/>
    <w:rsid w:val="00AD3C43"/>
    <w:rsid w:val="00AD74A8"/>
    <w:rsid w:val="00B0120A"/>
    <w:rsid w:val="00B722BD"/>
    <w:rsid w:val="00B940A4"/>
    <w:rsid w:val="00B97F1E"/>
    <w:rsid w:val="00C04501"/>
    <w:rsid w:val="00C318E8"/>
    <w:rsid w:val="00C31F7E"/>
    <w:rsid w:val="00C6003F"/>
    <w:rsid w:val="00C711E8"/>
    <w:rsid w:val="00C776B0"/>
    <w:rsid w:val="00C844EC"/>
    <w:rsid w:val="00C87E03"/>
    <w:rsid w:val="00C97AC3"/>
    <w:rsid w:val="00CE1177"/>
    <w:rsid w:val="00CF4AA7"/>
    <w:rsid w:val="00D05073"/>
    <w:rsid w:val="00D21D08"/>
    <w:rsid w:val="00D56A31"/>
    <w:rsid w:val="00D64A77"/>
    <w:rsid w:val="00DA71DB"/>
    <w:rsid w:val="00DB2FC2"/>
    <w:rsid w:val="00DB31B7"/>
    <w:rsid w:val="00DC1613"/>
    <w:rsid w:val="00DC1C7D"/>
    <w:rsid w:val="00E179F1"/>
    <w:rsid w:val="00E21DBC"/>
    <w:rsid w:val="00E235B3"/>
    <w:rsid w:val="00E3775C"/>
    <w:rsid w:val="00E825DF"/>
    <w:rsid w:val="00E93058"/>
    <w:rsid w:val="00EB0600"/>
    <w:rsid w:val="00EC605B"/>
    <w:rsid w:val="00F217B9"/>
    <w:rsid w:val="00F342AF"/>
    <w:rsid w:val="00F55845"/>
    <w:rsid w:val="00F616A3"/>
    <w:rsid w:val="00FB75E6"/>
    <w:rsid w:val="00FC02EC"/>
    <w:rsid w:val="00FD1140"/>
    <w:rsid w:val="00FE3C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5E19"/>
  <w15:chartTrackingRefBased/>
  <w15:docId w15:val="{F582AB75-E069-4341-BE9A-532F09B3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70AB"/>
    <w:rPr>
      <w:lang w:val="en-GB"/>
    </w:rPr>
  </w:style>
  <w:style w:type="paragraph" w:styleId="berschrift1">
    <w:name w:val="heading 1"/>
    <w:basedOn w:val="Standard"/>
    <w:next w:val="Standard"/>
    <w:link w:val="berschrift1Zchn"/>
    <w:uiPriority w:val="9"/>
    <w:qFormat/>
    <w:rsid w:val="00537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7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7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570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570AB"/>
    <w:rPr>
      <w:rFonts w:asciiTheme="majorHAnsi" w:eastAsiaTheme="majorEastAsia" w:hAnsiTheme="majorHAnsi" w:cstheme="majorBidi"/>
      <w:color w:val="1F4D78" w:themeColor="accent1" w:themeShade="7F"/>
      <w:sz w:val="24"/>
      <w:szCs w:val="24"/>
      <w:lang w:val="en-GB"/>
    </w:rPr>
  </w:style>
  <w:style w:type="character" w:customStyle="1" w:styleId="berschrift4Zchn">
    <w:name w:val="Überschrift 4 Zchn"/>
    <w:basedOn w:val="Absatz-Standardschriftart"/>
    <w:link w:val="berschrift4"/>
    <w:uiPriority w:val="9"/>
    <w:rsid w:val="007570AB"/>
    <w:rPr>
      <w:rFonts w:asciiTheme="majorHAnsi" w:eastAsiaTheme="majorEastAsia" w:hAnsiTheme="majorHAnsi" w:cstheme="majorBidi"/>
      <w:i/>
      <w:iCs/>
      <w:color w:val="2E74B5" w:themeColor="accent1" w:themeShade="BF"/>
      <w:lang w:val="en-GB"/>
    </w:rPr>
  </w:style>
  <w:style w:type="paragraph" w:styleId="Listenabsatz">
    <w:name w:val="List Paragraph"/>
    <w:basedOn w:val="Standard"/>
    <w:uiPriority w:val="34"/>
    <w:qFormat/>
    <w:rsid w:val="007570AB"/>
    <w:pPr>
      <w:ind w:left="720"/>
      <w:contextualSpacing/>
    </w:pPr>
  </w:style>
  <w:style w:type="table" w:styleId="Tabellenraster">
    <w:name w:val="Table Grid"/>
    <w:basedOn w:val="NormaleTabelle"/>
    <w:uiPriority w:val="39"/>
    <w:rsid w:val="0075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570A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570AB"/>
    <w:rPr>
      <w:sz w:val="16"/>
      <w:szCs w:val="16"/>
    </w:rPr>
  </w:style>
  <w:style w:type="paragraph" w:styleId="Kommentartext">
    <w:name w:val="annotation text"/>
    <w:basedOn w:val="Standard"/>
    <w:link w:val="KommentartextZchn"/>
    <w:uiPriority w:val="99"/>
    <w:unhideWhenUsed/>
    <w:rsid w:val="007570AB"/>
    <w:pPr>
      <w:spacing w:line="240" w:lineRule="auto"/>
    </w:pPr>
    <w:rPr>
      <w:sz w:val="20"/>
      <w:szCs w:val="20"/>
    </w:rPr>
  </w:style>
  <w:style w:type="character" w:customStyle="1" w:styleId="KommentartextZchn">
    <w:name w:val="Kommentartext Zchn"/>
    <w:basedOn w:val="Absatz-Standardschriftart"/>
    <w:link w:val="Kommentartext"/>
    <w:uiPriority w:val="99"/>
    <w:rsid w:val="007570AB"/>
    <w:rPr>
      <w:sz w:val="20"/>
      <w:szCs w:val="20"/>
      <w:lang w:val="en-GB"/>
    </w:rPr>
  </w:style>
  <w:style w:type="table" w:styleId="TabellemithellemGitternetz">
    <w:name w:val="Grid Table Light"/>
    <w:basedOn w:val="NormaleTabelle"/>
    <w:uiPriority w:val="40"/>
    <w:rsid w:val="00757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7570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70AB"/>
    <w:rPr>
      <w:rFonts w:ascii="Segoe UI" w:hAnsi="Segoe UI" w:cs="Segoe UI"/>
      <w:sz w:val="18"/>
      <w:szCs w:val="18"/>
      <w:lang w:val="en-GB"/>
    </w:rPr>
  </w:style>
  <w:style w:type="character" w:customStyle="1" w:styleId="berschrift2Zchn">
    <w:name w:val="Überschrift 2 Zchn"/>
    <w:basedOn w:val="Absatz-Standardschriftart"/>
    <w:link w:val="berschrift2"/>
    <w:uiPriority w:val="9"/>
    <w:rsid w:val="007570AB"/>
    <w:rPr>
      <w:rFonts w:asciiTheme="majorHAnsi" w:eastAsiaTheme="majorEastAsia" w:hAnsiTheme="majorHAnsi" w:cstheme="majorBidi"/>
      <w:color w:val="2E74B5" w:themeColor="accent1" w:themeShade="BF"/>
      <w:sz w:val="26"/>
      <w:szCs w:val="26"/>
      <w:lang w:val="en-GB"/>
    </w:rPr>
  </w:style>
  <w:style w:type="character" w:styleId="Platzhaltertext">
    <w:name w:val="Placeholder Text"/>
    <w:basedOn w:val="Absatz-Standardschriftart"/>
    <w:uiPriority w:val="99"/>
    <w:semiHidden/>
    <w:rsid w:val="0087433F"/>
    <w:rPr>
      <w:color w:val="808080"/>
    </w:rPr>
  </w:style>
  <w:style w:type="paragraph" w:styleId="Kommentarthema">
    <w:name w:val="annotation subject"/>
    <w:basedOn w:val="Kommentartext"/>
    <w:next w:val="Kommentartext"/>
    <w:link w:val="KommentarthemaZchn"/>
    <w:uiPriority w:val="99"/>
    <w:semiHidden/>
    <w:unhideWhenUsed/>
    <w:rsid w:val="0037686C"/>
    <w:rPr>
      <w:b/>
      <w:bCs/>
    </w:rPr>
  </w:style>
  <w:style w:type="character" w:customStyle="1" w:styleId="KommentarthemaZchn">
    <w:name w:val="Kommentarthema Zchn"/>
    <w:basedOn w:val="KommentartextZchn"/>
    <w:link w:val="Kommentarthema"/>
    <w:uiPriority w:val="99"/>
    <w:semiHidden/>
    <w:rsid w:val="0037686C"/>
    <w:rPr>
      <w:b/>
      <w:bCs/>
      <w:sz w:val="20"/>
      <w:szCs w:val="20"/>
      <w:lang w:val="en-GB"/>
    </w:rPr>
  </w:style>
  <w:style w:type="paragraph" w:styleId="Kopfzeile">
    <w:name w:val="header"/>
    <w:basedOn w:val="Standard"/>
    <w:link w:val="KopfzeileZchn"/>
    <w:uiPriority w:val="99"/>
    <w:unhideWhenUsed/>
    <w:rsid w:val="006557F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557F8"/>
    <w:rPr>
      <w:lang w:val="en-GB"/>
    </w:rPr>
  </w:style>
  <w:style w:type="paragraph" w:styleId="Fuzeile">
    <w:name w:val="footer"/>
    <w:basedOn w:val="Standard"/>
    <w:link w:val="FuzeileZchn"/>
    <w:uiPriority w:val="99"/>
    <w:unhideWhenUsed/>
    <w:rsid w:val="006557F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557F8"/>
    <w:rPr>
      <w:lang w:val="en-GB"/>
    </w:rPr>
  </w:style>
  <w:style w:type="character" w:customStyle="1" w:styleId="berschrift1Zchn">
    <w:name w:val="Überschrift 1 Zchn"/>
    <w:basedOn w:val="Absatz-Standardschriftart"/>
    <w:link w:val="berschrift1"/>
    <w:uiPriority w:val="9"/>
    <w:rsid w:val="00537B30"/>
    <w:rPr>
      <w:rFonts w:asciiTheme="majorHAnsi" w:eastAsiaTheme="majorEastAsia" w:hAnsiTheme="majorHAnsi" w:cstheme="majorBidi"/>
      <w:color w:val="2E74B5" w:themeColor="accent1" w:themeShade="BF"/>
      <w:sz w:val="32"/>
      <w:szCs w:val="32"/>
      <w:lang w:val="en-GB"/>
    </w:rPr>
  </w:style>
  <w:style w:type="paragraph" w:styleId="Literaturverzeichnis">
    <w:name w:val="Bibliography"/>
    <w:basedOn w:val="Standard"/>
    <w:next w:val="Standard"/>
    <w:uiPriority w:val="37"/>
    <w:unhideWhenUsed/>
    <w:rsid w:val="00C04501"/>
    <w:pPr>
      <w:spacing w:after="0" w:line="240" w:lineRule="auto"/>
      <w:ind w:left="720" w:hanging="720"/>
    </w:pPr>
  </w:style>
  <w:style w:type="paragraph" w:styleId="berarbeitung">
    <w:name w:val="Revision"/>
    <w:hidden/>
    <w:uiPriority w:val="99"/>
    <w:semiHidden/>
    <w:rsid w:val="005A778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f"/><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F93F3B4E7CE341BDBD3B6BF31F7BE0" ma:contentTypeVersion="4" ma:contentTypeDescription="Ein neues Dokument erstellen." ma:contentTypeScope="" ma:versionID="d214639f9018c5f2913a500e06e0a083">
  <xsd:schema xmlns:xsd="http://www.w3.org/2001/XMLSchema" xmlns:xs="http://www.w3.org/2001/XMLSchema" xmlns:p="http://schemas.microsoft.com/office/2006/metadata/properties" xmlns:ns3="e17d52e5-0bff-4880-9714-837a079303b5" targetNamespace="http://schemas.microsoft.com/office/2006/metadata/properties" ma:root="true" ma:fieldsID="3337e74d693d78fa93609c0b968d756e" ns3:_="">
    <xsd:import namespace="e17d52e5-0bff-4880-9714-837a079303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d52e5-0bff-4880-9714-837a079303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2F91E1-6079-4146-8A2D-D5107D455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d52e5-0bff-4880-9714-837a07930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75D77-CED9-4881-BE74-9A62732E317E}">
  <ds:schemaRefs>
    <ds:schemaRef ds:uri="http://schemas.openxmlformats.org/officeDocument/2006/bibliography"/>
  </ds:schemaRefs>
</ds:datastoreItem>
</file>

<file path=customXml/itemProps3.xml><?xml version="1.0" encoding="utf-8"?>
<ds:datastoreItem xmlns:ds="http://schemas.openxmlformats.org/officeDocument/2006/customXml" ds:itemID="{D21AC331-5DAB-4F39-B4AC-5967CCE2D8DC}">
  <ds:schemaRefs>
    <ds:schemaRef ds:uri="http://schemas.microsoft.com/sharepoint/v3/contenttype/forms"/>
  </ds:schemaRefs>
</ds:datastoreItem>
</file>

<file path=customXml/itemProps4.xml><?xml version="1.0" encoding="utf-8"?>
<ds:datastoreItem xmlns:ds="http://schemas.openxmlformats.org/officeDocument/2006/customXml" ds:itemID="{AFD7AF0A-E443-4227-A607-DD54E85AA7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6714</Words>
  <Characters>38271</Characters>
  <Application>Microsoft Office Word</Application>
  <DocSecurity>0</DocSecurity>
  <Lines>318</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Reeg</dc:creator>
  <cp:keywords/>
  <dc:description/>
  <cp:lastModifiedBy>Jette Reeg</cp:lastModifiedBy>
  <cp:revision>11</cp:revision>
  <dcterms:created xsi:type="dcterms:W3CDTF">2021-11-03T11:16:00Z</dcterms:created>
  <dcterms:modified xsi:type="dcterms:W3CDTF">2022-01-27T07:48:00Z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0x010100D3F93F3B4E7CE341BDBD3B6BF31F7BE0</vt:lpwstr>
  </property>
  <property fmtid="{D5CDD505-2E9C-101B-9397-08002B2CF9AE}" pid="3" name="ZOTERO_PREF_1">
    <vt:lpwstr>&lt;data data-version="3" zotero-version="5.0.96.2"&gt;&lt;session id="aqLGQQaV"/&gt;&lt;style id="http://www.zotero.org/styles/ecological-modelling" hasBibliography="1" bibliographyStyleHasBeenSet="1"/&gt;&lt;prefs&gt;&lt;pref name="fieldType" value="Field"/&gt;&lt;/prefs&gt;&lt;/data&gt;</vt:lpwstr>
  </property>
  <property fmtid="{D5CDD505-2E9C-101B-9397-08002B2CF9AE}" pid="4" name="CitaviDocumentProperty_8">
    <vt:lpwstr>CloudProjectKey=ukwsm8e0i76xiwatwjjdu9dhmoe75j9b0e9ywyswls; ProjectName=Wildbees_model</vt:lpwstr>
  </property>
  <property fmtid="{D5CDD505-2E9C-101B-9397-08002B2CF9AE}" pid="5" name="CitaviDocumentProperty_7">
    <vt:lpwstr>Wildbees_model</vt:lpwstr>
  </property>
  <property fmtid="{D5CDD505-2E9C-101B-9397-08002B2CF9AE}" pid="6" name="CitaviDocumentProperty_0">
    <vt:lpwstr>a0b6ef20-4034-47c4-adf9-a4cf2c21ca9d</vt:lpwstr>
  </property>
</Properties>
</file>